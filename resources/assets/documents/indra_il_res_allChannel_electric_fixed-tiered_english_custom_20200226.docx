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E723A" w14:textId="32547A3F" w:rsidR="0091617F" w:rsidRPr="00D2788F" w:rsidRDefault="0091617F" w:rsidP="0076429E">
      <w:pPr>
        <w:spacing w:after="120" w:line="240" w:lineRule="auto"/>
        <w:contextualSpacing/>
        <w:rPr>
          <w:rFonts w:ascii="Times New Roman" w:eastAsia="Arial" w:hAnsi="Times New Roman" w:cs="Times New Roman"/>
          <w:sz w:val="24"/>
          <w:szCs w:val="24"/>
        </w:rPr>
      </w:pPr>
      <w:r w:rsidRPr="00D2788F">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630055C6" wp14:editId="746B3F88">
            <wp:simplePos x="0" y="0"/>
            <wp:positionH relativeFrom="column">
              <wp:posOffset>4653280</wp:posOffset>
            </wp:positionH>
            <wp:positionV relativeFrom="paragraph">
              <wp:posOffset>-474980</wp:posOffset>
            </wp:positionV>
            <wp:extent cx="2363470" cy="10604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347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A06B9" w:rsidRPr="00D2788F">
        <w:rPr>
          <w:rFonts w:ascii="Times New Roman" w:eastAsia="Arial" w:hAnsi="Times New Roman" w:cs="Times New Roman"/>
          <w:sz w:val="24"/>
          <w:szCs w:val="24"/>
        </w:rPr>
        <w:t>PALMco</w:t>
      </w:r>
      <w:proofErr w:type="spellEnd"/>
      <w:r w:rsidR="00DA06B9" w:rsidRPr="00D2788F">
        <w:rPr>
          <w:rFonts w:ascii="Times New Roman" w:eastAsia="Arial" w:hAnsi="Times New Roman" w:cs="Times New Roman"/>
          <w:sz w:val="24"/>
          <w:szCs w:val="24"/>
        </w:rPr>
        <w:t xml:space="preserve"> Power IL, LLC D/B/A Indra Energy</w:t>
      </w:r>
    </w:p>
    <w:p w14:paraId="7F8643CF" w14:textId="2EB6B542" w:rsidR="00DA06B9" w:rsidRPr="00D2788F" w:rsidRDefault="00DA06B9" w:rsidP="0076429E">
      <w:pPr>
        <w:spacing w:after="120" w:line="240" w:lineRule="auto"/>
        <w:contextualSpacing/>
        <w:rPr>
          <w:rFonts w:ascii="Times New Roman" w:eastAsia="Arial" w:hAnsi="Times New Roman" w:cs="Times New Roman"/>
          <w:sz w:val="24"/>
          <w:szCs w:val="24"/>
        </w:rPr>
      </w:pPr>
      <w:r w:rsidRPr="00D2788F">
        <w:rPr>
          <w:rFonts w:ascii="Times New Roman" w:eastAsia="Arial" w:hAnsi="Times New Roman" w:cs="Times New Roman"/>
          <w:sz w:val="24"/>
          <w:szCs w:val="24"/>
        </w:rPr>
        <w:t>1515 Market Street, Suite 1200, Philadelphia</w:t>
      </w:r>
      <w:r w:rsidR="000754BE" w:rsidRPr="00D2788F">
        <w:rPr>
          <w:rFonts w:ascii="Times New Roman" w:eastAsia="Arial" w:hAnsi="Times New Roman" w:cs="Times New Roman"/>
          <w:sz w:val="24"/>
          <w:szCs w:val="24"/>
        </w:rPr>
        <w:t>,</w:t>
      </w:r>
      <w:r w:rsidRPr="00D2788F">
        <w:rPr>
          <w:rFonts w:ascii="Times New Roman" w:eastAsia="Arial" w:hAnsi="Times New Roman" w:cs="Times New Roman"/>
          <w:sz w:val="24"/>
          <w:szCs w:val="24"/>
        </w:rPr>
        <w:t xml:space="preserve"> PA 19102</w:t>
      </w:r>
    </w:p>
    <w:p w14:paraId="201307E2" w14:textId="27EC19C4" w:rsidR="009D701C" w:rsidRDefault="00DA06B9" w:rsidP="0076429E">
      <w:pPr>
        <w:spacing w:after="120" w:line="240" w:lineRule="auto"/>
        <w:contextualSpacing/>
        <w:rPr>
          <w:rFonts w:ascii="Times New Roman" w:eastAsia="Arial" w:hAnsi="Times New Roman" w:cs="Times New Roman"/>
          <w:sz w:val="24"/>
          <w:szCs w:val="24"/>
        </w:rPr>
      </w:pPr>
      <w:r w:rsidRPr="00D2788F">
        <w:rPr>
          <w:rFonts w:ascii="Times New Roman" w:eastAsia="Arial" w:hAnsi="Times New Roman" w:cs="Times New Roman"/>
          <w:sz w:val="24"/>
          <w:szCs w:val="24"/>
        </w:rPr>
        <w:t xml:space="preserve">Phone: 888-504-6372 &amp; Website: </w:t>
      </w:r>
      <w:hyperlink r:id="rId10" w:history="1">
        <w:r w:rsidR="0076429E" w:rsidRPr="00D424B6">
          <w:rPr>
            <w:rStyle w:val="Hyperlink"/>
            <w:rFonts w:ascii="Times New Roman" w:eastAsia="Arial" w:hAnsi="Times New Roman" w:cs="Times New Roman"/>
            <w:sz w:val="24"/>
            <w:szCs w:val="24"/>
          </w:rPr>
          <w:t>www.IndraEnergy.com</w:t>
        </w:r>
      </w:hyperlink>
    </w:p>
    <w:p w14:paraId="4136C94B" w14:textId="77777777" w:rsidR="0076429E" w:rsidRPr="00D2788F" w:rsidRDefault="0076429E" w:rsidP="0076429E">
      <w:pPr>
        <w:spacing w:after="120" w:line="240" w:lineRule="auto"/>
        <w:contextualSpacing/>
        <w:rPr>
          <w:rFonts w:ascii="Times New Roman" w:eastAsia="Arial" w:hAnsi="Times New Roman" w:cs="Times New Roman"/>
          <w:sz w:val="24"/>
          <w:szCs w:val="24"/>
        </w:rPr>
      </w:pPr>
    </w:p>
    <w:p w14:paraId="5EC0FCA0" w14:textId="09A35453" w:rsidR="00454FDB" w:rsidRPr="00D9581D" w:rsidRDefault="00454FDB" w:rsidP="0076429E">
      <w:pPr>
        <w:spacing w:after="120" w:line="360" w:lineRule="auto"/>
        <w:contextualSpacing/>
        <w:rPr>
          <w:rFonts w:ascii="Times New Roman" w:hAnsi="Times New Roman" w:cs="Times New Roman"/>
          <w:sz w:val="24"/>
          <w:szCs w:val="24"/>
          <w:u w:val="single"/>
        </w:rPr>
      </w:pPr>
      <w:r w:rsidRPr="00D2788F">
        <w:rPr>
          <w:rFonts w:ascii="Times New Roman" w:eastAsia="Arial" w:hAnsi="Times New Roman" w:cs="Times New Roman"/>
          <w:sz w:val="24"/>
          <w:szCs w:val="24"/>
        </w:rPr>
        <w:t xml:space="preserve">CUSTOMER NAME </w:t>
      </w:r>
      <w:r w:rsidR="00D9581D">
        <w:rPr>
          <w:rFonts w:ascii="Times New Roman" w:eastAsia="Arial" w:hAnsi="Times New Roman" w:cs="Times New Roman"/>
          <w:sz w:val="24"/>
          <w:szCs w:val="24"/>
          <w:u w:val="single"/>
        </w:rPr>
        <w:t>${</w:t>
      </w:r>
      <w:proofErr w:type="spellStart"/>
      <w:r w:rsidR="00D9581D">
        <w:rPr>
          <w:rFonts w:ascii="Times New Roman" w:eastAsia="Arial" w:hAnsi="Times New Roman" w:cs="Times New Roman"/>
          <w:sz w:val="24"/>
          <w:szCs w:val="24"/>
          <w:u w:val="single"/>
        </w:rPr>
        <w:t>auth_fullname_fl</w:t>
      </w:r>
      <w:proofErr w:type="spellEnd"/>
      <w:r w:rsidR="00D9581D">
        <w:rPr>
          <w:rFonts w:ascii="Times New Roman" w:eastAsia="Arial" w:hAnsi="Times New Roman" w:cs="Times New Roman"/>
          <w:sz w:val="24"/>
          <w:szCs w:val="24"/>
          <w:u w:val="single"/>
        </w:rPr>
        <w:t>}</w:t>
      </w:r>
    </w:p>
    <w:p w14:paraId="2CA872FF" w14:textId="27FB5133" w:rsidR="00454FDB" w:rsidRPr="00D9581D" w:rsidRDefault="00040282" w:rsidP="0076429E">
      <w:pPr>
        <w:spacing w:after="120" w:line="360" w:lineRule="auto"/>
        <w:contextualSpacing/>
        <w:rPr>
          <w:rFonts w:ascii="Times New Roman" w:eastAsia="Arial" w:hAnsi="Times New Roman" w:cs="Times New Roman"/>
          <w:sz w:val="24"/>
          <w:szCs w:val="24"/>
          <w:u w:val="single"/>
        </w:rPr>
      </w:pPr>
      <w:r w:rsidRPr="00D2788F">
        <w:rPr>
          <w:rFonts w:ascii="Times New Roman" w:eastAsia="Arial" w:hAnsi="Times New Roman" w:cs="Times New Roman"/>
          <w:sz w:val="24"/>
          <w:szCs w:val="24"/>
        </w:rPr>
        <w:t xml:space="preserve">CUSTOMER </w:t>
      </w:r>
      <w:r w:rsidR="00454FDB" w:rsidRPr="00D2788F">
        <w:rPr>
          <w:rFonts w:ascii="Times New Roman" w:eastAsia="Arial" w:hAnsi="Times New Roman" w:cs="Times New Roman"/>
          <w:sz w:val="24"/>
          <w:szCs w:val="24"/>
        </w:rPr>
        <w:t xml:space="preserve">ADDRESS </w:t>
      </w:r>
      <w:r w:rsidR="00D9581D">
        <w:rPr>
          <w:rFonts w:ascii="Times New Roman" w:eastAsia="Arial" w:hAnsi="Times New Roman" w:cs="Times New Roman"/>
          <w:sz w:val="24"/>
          <w:szCs w:val="24"/>
          <w:u w:val="single"/>
        </w:rPr>
        <w:t>${</w:t>
      </w:r>
      <w:proofErr w:type="spellStart"/>
      <w:r w:rsidR="00D9581D">
        <w:rPr>
          <w:rFonts w:ascii="Times New Roman" w:eastAsia="Arial" w:hAnsi="Times New Roman" w:cs="Times New Roman"/>
          <w:sz w:val="24"/>
          <w:szCs w:val="24"/>
          <w:u w:val="single"/>
        </w:rPr>
        <w:t>address_service</w:t>
      </w:r>
      <w:proofErr w:type="spellEnd"/>
      <w:r w:rsidR="00D9581D">
        <w:rPr>
          <w:rFonts w:ascii="Times New Roman" w:eastAsia="Arial" w:hAnsi="Times New Roman" w:cs="Times New Roman"/>
          <w:sz w:val="24"/>
          <w:szCs w:val="24"/>
          <w:u w:val="single"/>
        </w:rPr>
        <w:t>}, ${</w:t>
      </w:r>
      <w:proofErr w:type="spellStart"/>
      <w:r w:rsidR="00D9581D">
        <w:rPr>
          <w:rFonts w:ascii="Times New Roman" w:eastAsia="Arial" w:hAnsi="Times New Roman" w:cs="Times New Roman"/>
          <w:sz w:val="24"/>
          <w:szCs w:val="24"/>
          <w:u w:val="single"/>
        </w:rPr>
        <w:t>city_state_zip_service</w:t>
      </w:r>
      <w:proofErr w:type="spellEnd"/>
      <w:r w:rsidR="00D9581D">
        <w:rPr>
          <w:rFonts w:ascii="Times New Roman" w:eastAsia="Arial" w:hAnsi="Times New Roman" w:cs="Times New Roman"/>
          <w:sz w:val="24"/>
          <w:szCs w:val="24"/>
          <w:u w:val="single"/>
        </w:rPr>
        <w:t>}</w:t>
      </w:r>
    </w:p>
    <w:p w14:paraId="0B07510A" w14:textId="659A7A3C" w:rsidR="00454FDB" w:rsidRPr="00D9581D" w:rsidRDefault="00233C02" w:rsidP="0076429E">
      <w:pPr>
        <w:spacing w:after="100" w:line="240" w:lineRule="auto"/>
        <w:contextualSpacing/>
        <w:rPr>
          <w:rFonts w:ascii="Times New Roman" w:eastAsia="Arial" w:hAnsi="Times New Roman" w:cs="Times New Roman"/>
          <w:sz w:val="26"/>
          <w:szCs w:val="26"/>
          <w:u w:val="single"/>
        </w:rPr>
      </w:pPr>
      <w:r w:rsidRPr="00D2788F">
        <w:rPr>
          <w:rFonts w:ascii="Times New Roman" w:eastAsia="Arial" w:hAnsi="Times New Roman" w:cs="Times New Roman"/>
          <w:sz w:val="24"/>
          <w:szCs w:val="24"/>
        </w:rPr>
        <w:t xml:space="preserve">CUSTOMER </w:t>
      </w:r>
      <w:r w:rsidR="00454FDB" w:rsidRPr="00D2788F">
        <w:rPr>
          <w:rFonts w:ascii="Times New Roman" w:eastAsia="Arial" w:hAnsi="Times New Roman" w:cs="Times New Roman"/>
          <w:sz w:val="24"/>
          <w:szCs w:val="24"/>
        </w:rPr>
        <w:t>UTILITY ACCOUNT NUMBER</w:t>
      </w:r>
      <w:r w:rsidR="00454FDB" w:rsidRPr="00E835B0">
        <w:rPr>
          <w:rFonts w:ascii="Times New Roman" w:eastAsia="Arial" w:hAnsi="Times New Roman" w:cs="Times New Roman"/>
          <w:sz w:val="26"/>
          <w:szCs w:val="26"/>
        </w:rPr>
        <w:t xml:space="preserve"> </w:t>
      </w:r>
      <w:r w:rsidR="00D9581D" w:rsidRPr="00D9581D">
        <w:rPr>
          <w:rFonts w:ascii="Times New Roman" w:eastAsia="Arial" w:hAnsi="Times New Roman" w:cs="Times New Roman"/>
          <w:sz w:val="26"/>
          <w:szCs w:val="26"/>
          <w:u w:val="single"/>
        </w:rPr>
        <w:t>${</w:t>
      </w:r>
      <w:proofErr w:type="spellStart"/>
      <w:r w:rsidR="00D9581D" w:rsidRPr="00D9581D">
        <w:rPr>
          <w:rFonts w:ascii="Times New Roman" w:eastAsia="Arial" w:hAnsi="Times New Roman" w:cs="Times New Roman"/>
          <w:sz w:val="26"/>
          <w:szCs w:val="26"/>
          <w:u w:val="single"/>
        </w:rPr>
        <w:t>account_number_electric</w:t>
      </w:r>
      <w:proofErr w:type="spellEnd"/>
      <w:r w:rsidR="00D9581D" w:rsidRPr="00D9581D">
        <w:rPr>
          <w:rFonts w:ascii="Times New Roman" w:eastAsia="Arial" w:hAnsi="Times New Roman" w:cs="Times New Roman"/>
          <w:sz w:val="26"/>
          <w:szCs w:val="26"/>
          <w:u w:val="single"/>
        </w:rPr>
        <w:t>}</w:t>
      </w:r>
    </w:p>
    <w:p w14:paraId="431E8B52" w14:textId="77777777" w:rsidR="0076429E" w:rsidRPr="00E835B0" w:rsidRDefault="0076429E" w:rsidP="0076429E">
      <w:pPr>
        <w:spacing w:after="100" w:line="240" w:lineRule="auto"/>
        <w:contextualSpacing/>
        <w:rPr>
          <w:rFonts w:ascii="Times New Roman" w:hAnsi="Times New Roman" w:cs="Times New Roman"/>
          <w:sz w:val="24"/>
          <w:u w:val="single"/>
        </w:rPr>
      </w:pPr>
    </w:p>
    <w:p w14:paraId="0A5CB814" w14:textId="49E9D0DD" w:rsidR="00454FDB" w:rsidRPr="00FD71DC" w:rsidRDefault="00FD71DC" w:rsidP="00FD71DC">
      <w:pPr>
        <w:spacing w:after="0" w:line="240" w:lineRule="auto"/>
        <w:contextualSpacing/>
        <w:jc w:val="center"/>
        <w:rPr>
          <w:rFonts w:ascii="Times New Roman" w:eastAsia="Arial" w:hAnsi="Times New Roman" w:cs="Times New Roman"/>
          <w:sz w:val="32"/>
          <w:szCs w:val="36"/>
        </w:rPr>
      </w:pPr>
      <w:r w:rsidRPr="00FD71DC">
        <w:rPr>
          <w:rFonts w:ascii="Times New Roman" w:eastAsia="Arial" w:hAnsi="Times New Roman" w:cs="Times New Roman"/>
          <w:b/>
          <w:sz w:val="24"/>
          <w:szCs w:val="24"/>
        </w:rPr>
        <w:t>UNIFORM DISCLOSURE STATEMENT</w:t>
      </w:r>
    </w:p>
    <w:tbl>
      <w:tblPr>
        <w:tblStyle w:val="TableGrid"/>
        <w:tblpPr w:leftFromText="180" w:rightFromText="180" w:vertAnchor="text" w:horzAnchor="margin" w:tblpY="52"/>
        <w:tblW w:w="5000" w:type="pct"/>
        <w:tblLayout w:type="fixed"/>
        <w:tblCellMar>
          <w:left w:w="115" w:type="dxa"/>
          <w:right w:w="115" w:type="dxa"/>
        </w:tblCellMar>
        <w:tblLook w:val="04A0" w:firstRow="1" w:lastRow="0" w:firstColumn="1" w:lastColumn="0" w:noHBand="0" w:noVBand="1"/>
      </w:tblPr>
      <w:tblGrid>
        <w:gridCol w:w="4811"/>
        <w:gridCol w:w="2074"/>
        <w:gridCol w:w="2074"/>
        <w:gridCol w:w="2071"/>
      </w:tblGrid>
      <w:tr w:rsidR="00454FDB" w:rsidRPr="00531737" w14:paraId="427FE51F" w14:textId="77777777" w:rsidTr="00552996">
        <w:trPr>
          <w:trHeight w:hRule="exact" w:val="269"/>
        </w:trPr>
        <w:tc>
          <w:tcPr>
            <w:tcW w:w="5000" w:type="pct"/>
            <w:gridSpan w:val="4"/>
            <w:shd w:val="clear" w:color="auto" w:fill="000000" w:themeFill="text1"/>
          </w:tcPr>
          <w:p w14:paraId="67EB21E3" w14:textId="77777777" w:rsidR="00454FDB" w:rsidRPr="008542C4" w:rsidRDefault="00454FDB" w:rsidP="00552996">
            <w:pPr>
              <w:rPr>
                <w:rFonts w:ascii="Times New Roman" w:eastAsia="Arial" w:hAnsi="Times New Roman" w:cs="Times New Roman"/>
                <w:b/>
                <w:sz w:val="24"/>
                <w:szCs w:val="24"/>
              </w:rPr>
            </w:pPr>
            <w:r w:rsidRPr="008542C4">
              <w:rPr>
                <w:rFonts w:ascii="Times New Roman" w:eastAsia="Arial" w:hAnsi="Times New Roman" w:cs="Times New Roman"/>
                <w:b/>
                <w:sz w:val="24"/>
                <w:szCs w:val="24"/>
              </w:rPr>
              <w:t xml:space="preserve">Rates and Product Information </w:t>
            </w:r>
          </w:p>
        </w:tc>
      </w:tr>
      <w:tr w:rsidR="00454FDB" w:rsidRPr="00531737" w14:paraId="1FA32719" w14:textId="77777777" w:rsidTr="00D2788F">
        <w:trPr>
          <w:trHeight w:hRule="exact" w:val="553"/>
        </w:trPr>
        <w:tc>
          <w:tcPr>
            <w:tcW w:w="2181" w:type="pct"/>
          </w:tcPr>
          <w:p w14:paraId="3F85A011" w14:textId="6B78D133" w:rsidR="00454FDB" w:rsidRPr="008542C4" w:rsidRDefault="00FC73F5" w:rsidP="00FC73F5">
            <w:pPr>
              <w:rPr>
                <w:rFonts w:ascii="Times New Roman" w:eastAsia="Arial" w:hAnsi="Times New Roman" w:cs="Times New Roman"/>
                <w:sz w:val="24"/>
                <w:szCs w:val="24"/>
              </w:rPr>
            </w:pPr>
            <w:r>
              <w:rPr>
                <w:rFonts w:ascii="Times New Roman" w:eastAsia="Arial" w:hAnsi="Times New Roman" w:cs="Times New Roman"/>
                <w:sz w:val="24"/>
                <w:szCs w:val="24"/>
              </w:rPr>
              <w:t xml:space="preserve">Initial </w:t>
            </w:r>
            <w:r w:rsidR="00454FDB" w:rsidRPr="008542C4">
              <w:rPr>
                <w:rFonts w:ascii="Times New Roman" w:eastAsia="Arial" w:hAnsi="Times New Roman" w:cs="Times New Roman"/>
                <w:sz w:val="24"/>
                <w:szCs w:val="24"/>
              </w:rPr>
              <w:t>Fixed Price (in cents/kWh) and number of months this price stays in effect:</w:t>
            </w:r>
          </w:p>
        </w:tc>
        <w:tc>
          <w:tcPr>
            <w:tcW w:w="2819" w:type="pct"/>
            <w:gridSpan w:val="3"/>
          </w:tcPr>
          <w:p w14:paraId="2100F0B8" w14:textId="0ECC7A26" w:rsidR="00454FDB" w:rsidRPr="008542C4" w:rsidRDefault="0087432E" w:rsidP="00552996">
            <w:pPr>
              <w:rPr>
                <w:rFonts w:ascii="Times New Roman" w:eastAsia="Arial" w:hAnsi="Times New Roman" w:cs="Times New Roman"/>
                <w:sz w:val="24"/>
                <w:szCs w:val="24"/>
              </w:rPr>
            </w:pPr>
            <w:r>
              <w:rPr>
                <w:rFonts w:ascii="Times New Roman" w:eastAsia="Arial" w:hAnsi="Times New Roman" w:cs="Times New Roman"/>
                <w:sz w:val="24"/>
                <w:szCs w:val="24"/>
              </w:rPr>
              <w:t>$</w:t>
            </w:r>
            <w:r w:rsidR="00603C50">
              <w:rPr>
                <w:rFonts w:ascii="Times New Roman" w:eastAsia="Arial" w:hAnsi="Times New Roman" w:cs="Times New Roman"/>
                <w:sz w:val="24"/>
                <w:szCs w:val="24"/>
              </w:rPr>
              <w:t>${</w:t>
            </w:r>
            <w:proofErr w:type="spellStart"/>
            <w:r w:rsidR="00603C50">
              <w:rPr>
                <w:rFonts w:ascii="Times New Roman" w:eastAsia="Arial" w:hAnsi="Times New Roman" w:cs="Times New Roman"/>
                <w:sz w:val="24"/>
                <w:szCs w:val="24"/>
              </w:rPr>
              <w:t>rate_info_electric_</w:t>
            </w:r>
            <w:r w:rsidR="00B84954">
              <w:rPr>
                <w:rFonts w:ascii="Times New Roman" w:eastAsia="Arial" w:hAnsi="Times New Roman" w:cs="Times New Roman"/>
                <w:sz w:val="24"/>
                <w:szCs w:val="24"/>
              </w:rPr>
              <w:t>calculated_</w:t>
            </w:r>
            <w:r w:rsidR="00603C50">
              <w:rPr>
                <w:rFonts w:ascii="Times New Roman" w:eastAsia="Arial" w:hAnsi="Times New Roman" w:cs="Times New Roman"/>
                <w:sz w:val="24"/>
                <w:szCs w:val="24"/>
              </w:rPr>
              <w:t>intro_rate_amount</w:t>
            </w:r>
            <w:proofErr w:type="spellEnd"/>
            <w:r w:rsidR="00603C50">
              <w:rPr>
                <w:rFonts w:ascii="Times New Roman" w:eastAsia="Arial" w:hAnsi="Times New Roman" w:cs="Times New Roman"/>
                <w:sz w:val="24"/>
                <w:szCs w:val="24"/>
              </w:rPr>
              <w:t>}</w:t>
            </w:r>
            <w:r w:rsidR="00454FDB" w:rsidRPr="008542C4">
              <w:rPr>
                <w:rFonts w:ascii="Times New Roman" w:eastAsia="Arial" w:hAnsi="Times New Roman" w:cs="Times New Roman"/>
                <w:sz w:val="24"/>
                <w:szCs w:val="24"/>
              </w:rPr>
              <w:t xml:space="preserve"> per kWh for </w:t>
            </w:r>
            <w:r w:rsidR="00603C50">
              <w:rPr>
                <w:rFonts w:ascii="Times New Roman" w:eastAsia="Arial" w:hAnsi="Times New Roman" w:cs="Times New Roman"/>
                <w:sz w:val="24"/>
                <w:szCs w:val="24"/>
              </w:rPr>
              <w:t>${</w:t>
            </w:r>
            <w:proofErr w:type="spellStart"/>
            <w:r w:rsidR="00603C50">
              <w:rPr>
                <w:rFonts w:ascii="Times New Roman" w:eastAsia="Arial" w:hAnsi="Times New Roman" w:cs="Times New Roman"/>
                <w:sz w:val="24"/>
                <w:szCs w:val="24"/>
              </w:rPr>
              <w:t>rate_info_electric_intro_term</w:t>
            </w:r>
            <w:proofErr w:type="spellEnd"/>
            <w:r w:rsidR="00603C50">
              <w:rPr>
                <w:rFonts w:ascii="Times New Roman" w:eastAsia="Arial" w:hAnsi="Times New Roman" w:cs="Times New Roman"/>
                <w:sz w:val="24"/>
                <w:szCs w:val="24"/>
              </w:rPr>
              <w:t>}</w:t>
            </w:r>
            <w:r w:rsidR="00C56B44" w:rsidRPr="008542C4">
              <w:rPr>
                <w:rFonts w:ascii="Times New Roman" w:eastAsia="Arial" w:hAnsi="Times New Roman" w:cs="Times New Roman"/>
                <w:sz w:val="24"/>
                <w:szCs w:val="24"/>
              </w:rPr>
              <w:t xml:space="preserve"> </w:t>
            </w:r>
            <w:r w:rsidR="00454FDB" w:rsidRPr="008542C4">
              <w:rPr>
                <w:rFonts w:ascii="Times New Roman" w:eastAsia="Arial" w:hAnsi="Times New Roman" w:cs="Times New Roman"/>
                <w:sz w:val="24"/>
                <w:szCs w:val="24"/>
              </w:rPr>
              <w:t>consecutive months.</w:t>
            </w:r>
          </w:p>
          <w:p w14:paraId="3C1F80F6" w14:textId="77777777" w:rsidR="00454FDB" w:rsidRPr="008542C4" w:rsidRDefault="00454FDB" w:rsidP="00552996">
            <w:pPr>
              <w:rPr>
                <w:rFonts w:ascii="Times New Roman" w:eastAsia="Arial" w:hAnsi="Times New Roman" w:cs="Times New Roman"/>
                <w:sz w:val="24"/>
                <w:szCs w:val="24"/>
              </w:rPr>
            </w:pPr>
          </w:p>
        </w:tc>
      </w:tr>
      <w:tr w:rsidR="00454FDB" w:rsidRPr="00531737" w14:paraId="2F165C0B" w14:textId="77777777" w:rsidTr="00552996">
        <w:trPr>
          <w:trHeight w:hRule="exact" w:val="323"/>
        </w:trPr>
        <w:tc>
          <w:tcPr>
            <w:tcW w:w="2181" w:type="pct"/>
          </w:tcPr>
          <w:p w14:paraId="511FB9BB" w14:textId="14FE8B83" w:rsidR="00454FDB" w:rsidRPr="008542C4" w:rsidRDefault="00454FDB" w:rsidP="00552996">
            <w:pPr>
              <w:rPr>
                <w:rFonts w:ascii="Times New Roman" w:eastAsia="Arial" w:hAnsi="Times New Roman" w:cs="Times New Roman"/>
                <w:sz w:val="24"/>
                <w:szCs w:val="24"/>
              </w:rPr>
            </w:pPr>
            <w:r w:rsidRPr="008542C4">
              <w:rPr>
                <w:rFonts w:ascii="Times New Roman" w:eastAsia="Arial" w:hAnsi="Times New Roman" w:cs="Times New Roman"/>
                <w:sz w:val="24"/>
                <w:szCs w:val="24"/>
              </w:rPr>
              <w:t xml:space="preserve">Other Monthly Charges: </w:t>
            </w:r>
          </w:p>
        </w:tc>
        <w:tc>
          <w:tcPr>
            <w:tcW w:w="2819" w:type="pct"/>
            <w:gridSpan w:val="3"/>
          </w:tcPr>
          <w:p w14:paraId="492517FF" w14:textId="371263EF" w:rsidR="00454FDB" w:rsidRPr="008542C4" w:rsidRDefault="00454FDB" w:rsidP="00552996">
            <w:pPr>
              <w:rPr>
                <w:rFonts w:ascii="Times New Roman" w:eastAsia="Arial" w:hAnsi="Times New Roman" w:cs="Times New Roman"/>
                <w:sz w:val="24"/>
                <w:szCs w:val="24"/>
              </w:rPr>
            </w:pPr>
            <w:r w:rsidRPr="008542C4">
              <w:rPr>
                <w:rFonts w:ascii="Times New Roman" w:eastAsia="Arial" w:hAnsi="Times New Roman" w:cs="Times New Roman"/>
                <w:sz w:val="24"/>
                <w:szCs w:val="24"/>
              </w:rPr>
              <w:t>None.</w:t>
            </w:r>
            <w:r w:rsidR="00B05ADB">
              <w:rPr>
                <w:rFonts w:ascii="Times New Roman" w:eastAsia="Arial" w:hAnsi="Times New Roman" w:cs="Times New Roman"/>
                <w:sz w:val="24"/>
                <w:szCs w:val="24"/>
              </w:rPr>
              <w:t xml:space="preserve"> </w:t>
            </w:r>
          </w:p>
        </w:tc>
      </w:tr>
      <w:tr w:rsidR="00AB63B3" w:rsidRPr="00531737" w14:paraId="6BBA1B36" w14:textId="77777777" w:rsidTr="00D2788F">
        <w:trPr>
          <w:trHeight w:val="200"/>
        </w:trPr>
        <w:tc>
          <w:tcPr>
            <w:tcW w:w="2181" w:type="pct"/>
            <w:vMerge w:val="restart"/>
          </w:tcPr>
          <w:p w14:paraId="07D5D3A3" w14:textId="77777777" w:rsidR="00AB63B3" w:rsidRPr="008542C4" w:rsidRDefault="00AB63B3" w:rsidP="00552996">
            <w:pPr>
              <w:rPr>
                <w:rFonts w:ascii="Times New Roman" w:eastAsia="Arial" w:hAnsi="Times New Roman" w:cs="Times New Roman"/>
                <w:sz w:val="24"/>
                <w:szCs w:val="24"/>
              </w:rPr>
            </w:pPr>
            <w:r w:rsidRPr="008542C4">
              <w:rPr>
                <w:rFonts w:ascii="Times New Roman" w:eastAsia="Times New Roman" w:hAnsi="Times New Roman" w:cs="Times New Roman"/>
                <w:sz w:val="24"/>
                <w:szCs w:val="24"/>
              </w:rPr>
              <w:t>Total Price (in cents/kWh) with other monthly charges:</w:t>
            </w:r>
          </w:p>
        </w:tc>
        <w:tc>
          <w:tcPr>
            <w:tcW w:w="939" w:type="pct"/>
          </w:tcPr>
          <w:p w14:paraId="6F3F69EE" w14:textId="410F7D87" w:rsidR="00AB63B3" w:rsidRPr="008542C4" w:rsidRDefault="00A02319" w:rsidP="00A02319">
            <w:pPr>
              <w:jc w:val="center"/>
              <w:rPr>
                <w:rFonts w:ascii="Times New Roman" w:eastAsia="Arial" w:hAnsi="Times New Roman" w:cs="Times New Roman"/>
                <w:sz w:val="24"/>
                <w:szCs w:val="24"/>
              </w:rPr>
            </w:pPr>
            <w:r w:rsidRPr="008542C4">
              <w:rPr>
                <w:rFonts w:ascii="Times New Roman" w:eastAsia="Arial" w:hAnsi="Times New Roman" w:cs="Times New Roman"/>
                <w:sz w:val="24"/>
                <w:szCs w:val="24"/>
              </w:rPr>
              <w:t>500 kWh</w:t>
            </w:r>
          </w:p>
        </w:tc>
        <w:tc>
          <w:tcPr>
            <w:tcW w:w="940" w:type="pct"/>
          </w:tcPr>
          <w:p w14:paraId="6ECFCFD0" w14:textId="284AE66D" w:rsidR="00AB63B3" w:rsidRPr="008542C4" w:rsidRDefault="00A02319" w:rsidP="00A02319">
            <w:pPr>
              <w:jc w:val="center"/>
              <w:rPr>
                <w:rFonts w:ascii="Times New Roman" w:eastAsia="Arial" w:hAnsi="Times New Roman" w:cs="Times New Roman"/>
                <w:sz w:val="24"/>
                <w:szCs w:val="24"/>
              </w:rPr>
            </w:pPr>
            <w:r w:rsidRPr="008542C4">
              <w:rPr>
                <w:rFonts w:ascii="Times New Roman" w:eastAsia="Arial" w:hAnsi="Times New Roman" w:cs="Times New Roman"/>
                <w:sz w:val="24"/>
                <w:szCs w:val="24"/>
              </w:rPr>
              <w:t>1,000 kWh</w:t>
            </w:r>
          </w:p>
        </w:tc>
        <w:tc>
          <w:tcPr>
            <w:tcW w:w="940" w:type="pct"/>
          </w:tcPr>
          <w:p w14:paraId="3124CC30" w14:textId="3D51A21D" w:rsidR="00AB63B3" w:rsidRPr="008542C4" w:rsidRDefault="00A02319" w:rsidP="00A02319">
            <w:pPr>
              <w:jc w:val="center"/>
              <w:rPr>
                <w:rFonts w:ascii="Times New Roman" w:eastAsia="Arial" w:hAnsi="Times New Roman" w:cs="Times New Roman"/>
                <w:sz w:val="24"/>
                <w:szCs w:val="24"/>
              </w:rPr>
            </w:pPr>
            <w:r w:rsidRPr="008542C4">
              <w:rPr>
                <w:rFonts w:ascii="Times New Roman" w:eastAsia="Arial" w:hAnsi="Times New Roman" w:cs="Times New Roman"/>
                <w:sz w:val="24"/>
                <w:szCs w:val="24"/>
              </w:rPr>
              <w:t>1,500 kWh</w:t>
            </w:r>
          </w:p>
        </w:tc>
      </w:tr>
      <w:tr w:rsidR="00AB63B3" w:rsidRPr="00531737" w14:paraId="35AA8AAB" w14:textId="77777777" w:rsidTr="00AB63B3">
        <w:trPr>
          <w:trHeight w:hRule="exact" w:val="278"/>
        </w:trPr>
        <w:tc>
          <w:tcPr>
            <w:tcW w:w="2181" w:type="pct"/>
            <w:vMerge/>
          </w:tcPr>
          <w:p w14:paraId="521D022C" w14:textId="77777777" w:rsidR="00AB63B3" w:rsidRPr="00DA06B9" w:rsidRDefault="00AB63B3" w:rsidP="00552996">
            <w:pPr>
              <w:rPr>
                <w:rFonts w:ascii="Times New Roman" w:eastAsia="Times New Roman" w:hAnsi="Times New Roman" w:cs="Times New Roman"/>
                <w:sz w:val="24"/>
                <w:szCs w:val="24"/>
              </w:rPr>
            </w:pPr>
          </w:p>
        </w:tc>
        <w:tc>
          <w:tcPr>
            <w:tcW w:w="939" w:type="pct"/>
          </w:tcPr>
          <w:p w14:paraId="45599619" w14:textId="2708DB46" w:rsidR="00AB63B3" w:rsidRPr="008E604A" w:rsidRDefault="008E604A" w:rsidP="008E604A">
            <w:pPr>
              <w:jc w:val="center"/>
              <w:rPr>
                <w:rFonts w:ascii="Times New Roman" w:eastAsia="Arial" w:hAnsi="Times New Roman" w:cs="Times New Roman"/>
                <w:sz w:val="24"/>
                <w:szCs w:val="24"/>
              </w:rPr>
            </w:pPr>
            <w:r w:rsidRPr="0087432E">
              <w:rPr>
                <w:rFonts w:ascii="Times New Roman" w:eastAsia="Arial" w:hAnsi="Times New Roman" w:cs="Times New Roman"/>
                <w:sz w:val="24"/>
                <w:szCs w:val="24"/>
              </w:rPr>
              <w:t>$</w:t>
            </w:r>
            <w:r w:rsidR="007F3242">
              <w:rPr>
                <w:rFonts w:ascii="Times New Roman" w:eastAsia="Arial" w:hAnsi="Times New Roman" w:cs="Times New Roman"/>
                <w:sz w:val="24"/>
                <w:szCs w:val="24"/>
              </w:rPr>
              <w:t>${rieetb500}</w:t>
            </w:r>
          </w:p>
        </w:tc>
        <w:tc>
          <w:tcPr>
            <w:tcW w:w="940" w:type="pct"/>
          </w:tcPr>
          <w:p w14:paraId="18E0119B" w14:textId="18C9027C" w:rsidR="00AB63B3" w:rsidRPr="008E604A" w:rsidRDefault="008E604A" w:rsidP="008E604A">
            <w:pPr>
              <w:jc w:val="center"/>
              <w:rPr>
                <w:rFonts w:ascii="Times New Roman" w:eastAsia="Arial" w:hAnsi="Times New Roman" w:cs="Times New Roman"/>
                <w:sz w:val="24"/>
                <w:szCs w:val="24"/>
              </w:rPr>
            </w:pPr>
            <w:r>
              <w:rPr>
                <w:rFonts w:ascii="Times New Roman" w:eastAsia="Arial" w:hAnsi="Times New Roman" w:cs="Times New Roman"/>
                <w:sz w:val="24"/>
                <w:szCs w:val="24"/>
              </w:rPr>
              <w:t>$</w:t>
            </w:r>
            <w:r w:rsidR="007F3242">
              <w:rPr>
                <w:rFonts w:ascii="Times New Roman" w:eastAsia="Arial" w:hAnsi="Times New Roman" w:cs="Times New Roman"/>
                <w:sz w:val="24"/>
                <w:szCs w:val="24"/>
              </w:rPr>
              <w:t>${rieetb1000}</w:t>
            </w:r>
          </w:p>
        </w:tc>
        <w:tc>
          <w:tcPr>
            <w:tcW w:w="940" w:type="pct"/>
          </w:tcPr>
          <w:p w14:paraId="3DE92E85" w14:textId="6A0FB031" w:rsidR="00AB63B3" w:rsidRPr="00DA06B9" w:rsidRDefault="008E604A" w:rsidP="008E604A">
            <w:pPr>
              <w:jc w:val="center"/>
              <w:rPr>
                <w:rFonts w:ascii="Times New Roman" w:eastAsia="Arial" w:hAnsi="Times New Roman" w:cs="Times New Roman"/>
                <w:sz w:val="24"/>
                <w:szCs w:val="24"/>
              </w:rPr>
            </w:pPr>
            <w:r>
              <w:rPr>
                <w:rFonts w:ascii="Times New Roman" w:eastAsia="Arial" w:hAnsi="Times New Roman" w:cs="Times New Roman"/>
                <w:sz w:val="24"/>
                <w:szCs w:val="24"/>
              </w:rPr>
              <w:t>$</w:t>
            </w:r>
            <w:commentRangeStart w:id="0"/>
            <w:commentRangeStart w:id="1"/>
            <w:commentRangeStart w:id="2"/>
            <w:commentRangeEnd w:id="0"/>
            <w:r w:rsidR="0087432E" w:rsidRPr="0087432E">
              <w:rPr>
                <w:rStyle w:val="CommentReference"/>
                <w:highlight w:val="yellow"/>
                <w:lang w:val="en-CA"/>
              </w:rPr>
              <w:commentReference w:id="0"/>
            </w:r>
            <w:commentRangeEnd w:id="1"/>
            <w:r w:rsidR="007F3242">
              <w:rPr>
                <w:rFonts w:ascii="Times New Roman" w:eastAsia="Arial" w:hAnsi="Times New Roman" w:cs="Times New Roman"/>
                <w:sz w:val="24"/>
                <w:szCs w:val="24"/>
              </w:rPr>
              <w:t>${rieetb1500}</w:t>
            </w:r>
            <w:r w:rsidR="003D3B26">
              <w:rPr>
                <w:rStyle w:val="CommentReference"/>
                <w:lang w:val="en-CA"/>
              </w:rPr>
              <w:commentReference w:id="1"/>
            </w:r>
            <w:commentRangeEnd w:id="2"/>
            <w:r w:rsidR="00BE309F">
              <w:rPr>
                <w:rStyle w:val="CommentReference"/>
                <w:lang w:val="en-CA"/>
              </w:rPr>
              <w:commentReference w:id="2"/>
            </w:r>
          </w:p>
        </w:tc>
      </w:tr>
      <w:tr w:rsidR="00454FDB" w:rsidRPr="00531737" w14:paraId="0008E737" w14:textId="77777777" w:rsidTr="00552996">
        <w:trPr>
          <w:trHeight w:hRule="exact" w:val="355"/>
        </w:trPr>
        <w:tc>
          <w:tcPr>
            <w:tcW w:w="2181" w:type="pct"/>
          </w:tcPr>
          <w:p w14:paraId="5DB2D549" w14:textId="77777777" w:rsidR="00454FDB" w:rsidRPr="00DA06B9" w:rsidRDefault="00454FDB" w:rsidP="001B2095">
            <w:pPr>
              <w:rPr>
                <w:rFonts w:ascii="Times New Roman" w:eastAsia="Arial" w:hAnsi="Times New Roman" w:cs="Times New Roman"/>
                <w:sz w:val="24"/>
                <w:szCs w:val="24"/>
              </w:rPr>
            </w:pPr>
            <w:r w:rsidRPr="00DA06B9">
              <w:rPr>
                <w:rFonts w:ascii="Times New Roman" w:eastAsia="Arial" w:hAnsi="Times New Roman" w:cs="Times New Roman"/>
                <w:sz w:val="24"/>
                <w:szCs w:val="24"/>
              </w:rPr>
              <w:t>Length of Contract:</w:t>
            </w:r>
          </w:p>
        </w:tc>
        <w:tc>
          <w:tcPr>
            <w:tcW w:w="2819" w:type="pct"/>
            <w:gridSpan w:val="3"/>
          </w:tcPr>
          <w:p w14:paraId="30AD364D" w14:textId="1AB1D9BB" w:rsidR="00454FDB" w:rsidRPr="00DA06B9" w:rsidRDefault="00AF06A0" w:rsidP="0087432E">
            <w:pPr>
              <w:rPr>
                <w:rFonts w:ascii="Times New Roman" w:eastAsia="Arial" w:hAnsi="Times New Roman" w:cs="Times New Roman"/>
                <w:sz w:val="24"/>
                <w:szCs w:val="24"/>
              </w:rPr>
            </w:pPr>
            <w:r>
              <w:rPr>
                <w:rFonts w:ascii="Times New Roman" w:eastAsia="Arial" w:hAnsi="Times New Roman" w:cs="Times New Roman"/>
                <w:sz w:val="24"/>
                <w:szCs w:val="24"/>
              </w:rPr>
              <w:t>${</w:t>
            </w:r>
            <w:proofErr w:type="spellStart"/>
            <w:r>
              <w:rPr>
                <w:rFonts w:ascii="Times New Roman" w:eastAsia="Arial" w:hAnsi="Times New Roman" w:cs="Times New Roman"/>
                <w:sz w:val="24"/>
                <w:szCs w:val="24"/>
              </w:rPr>
              <w:t>rate_info_electric_term</w:t>
            </w:r>
            <w:proofErr w:type="spellEnd"/>
            <w:r>
              <w:rPr>
                <w:rFonts w:ascii="Times New Roman" w:eastAsia="Arial" w:hAnsi="Times New Roman" w:cs="Times New Roman"/>
                <w:sz w:val="24"/>
                <w:szCs w:val="24"/>
              </w:rPr>
              <w:t>}</w:t>
            </w:r>
            <w:r w:rsidR="00CA6845" w:rsidRPr="00DA06B9">
              <w:rPr>
                <w:rFonts w:ascii="Times New Roman" w:eastAsia="Arial" w:hAnsi="Times New Roman" w:cs="Times New Roman"/>
                <w:sz w:val="24"/>
                <w:szCs w:val="24"/>
              </w:rPr>
              <w:t xml:space="preserve"> </w:t>
            </w:r>
            <w:r w:rsidR="00454FDB" w:rsidRPr="00DA06B9">
              <w:rPr>
                <w:rFonts w:ascii="Times New Roman" w:eastAsia="Arial" w:hAnsi="Times New Roman" w:cs="Times New Roman"/>
                <w:sz w:val="24"/>
                <w:szCs w:val="24"/>
              </w:rPr>
              <w:t>consecutive months.</w:t>
            </w:r>
          </w:p>
        </w:tc>
      </w:tr>
      <w:tr w:rsidR="00F24064" w:rsidRPr="00531737" w14:paraId="0B619A79" w14:textId="77777777" w:rsidTr="00F24064">
        <w:trPr>
          <w:trHeight w:val="265"/>
        </w:trPr>
        <w:tc>
          <w:tcPr>
            <w:tcW w:w="2181" w:type="pct"/>
            <w:vMerge w:val="restart"/>
          </w:tcPr>
          <w:p w14:paraId="709AE824" w14:textId="63FCB2C5" w:rsidR="00F24064" w:rsidRPr="00DA06B9" w:rsidRDefault="00F24064" w:rsidP="001B2095">
            <w:pPr>
              <w:rPr>
                <w:rFonts w:ascii="Times New Roman" w:eastAsia="Arial" w:hAnsi="Times New Roman" w:cs="Times New Roman"/>
                <w:sz w:val="24"/>
                <w:szCs w:val="24"/>
              </w:rPr>
            </w:pPr>
            <w:r w:rsidRPr="00DA06B9">
              <w:rPr>
                <w:rFonts w:ascii="Times New Roman" w:eastAsia="Arial" w:hAnsi="Times New Roman" w:cs="Times New Roman"/>
                <w:sz w:val="24"/>
                <w:szCs w:val="24"/>
              </w:rPr>
              <w:t xml:space="preserve">Price After Initial </w:t>
            </w:r>
            <w:r w:rsidR="00FC73F5">
              <w:rPr>
                <w:rFonts w:ascii="Times New Roman" w:eastAsia="Arial" w:hAnsi="Times New Roman" w:cs="Times New Roman"/>
                <w:sz w:val="24"/>
                <w:szCs w:val="24"/>
              </w:rPr>
              <w:t xml:space="preserve">Fixed </w:t>
            </w:r>
            <w:r w:rsidRPr="00DA06B9">
              <w:rPr>
                <w:rFonts w:ascii="Times New Roman" w:eastAsia="Arial" w:hAnsi="Times New Roman" w:cs="Times New Roman"/>
                <w:sz w:val="24"/>
                <w:szCs w:val="24"/>
              </w:rPr>
              <w:t>Price:</w:t>
            </w:r>
          </w:p>
        </w:tc>
        <w:tc>
          <w:tcPr>
            <w:tcW w:w="2819" w:type="pct"/>
            <w:gridSpan w:val="3"/>
          </w:tcPr>
          <w:p w14:paraId="01C8B202" w14:textId="41EEACC9" w:rsidR="00F24064" w:rsidRPr="00F24064" w:rsidRDefault="00F24064" w:rsidP="008E7ED3">
            <w:pPr>
              <w:rPr>
                <w:rFonts w:ascii="Times New Roman" w:eastAsia="Arial" w:hAnsi="Times New Roman" w:cs="Times New Roman"/>
                <w:sz w:val="24"/>
                <w:szCs w:val="24"/>
              </w:rPr>
            </w:pPr>
            <w:r w:rsidRPr="008542C4">
              <w:rPr>
                <w:rFonts w:ascii="Times New Roman" w:eastAsia="Arial" w:hAnsi="Times New Roman" w:cs="Times New Roman"/>
                <w:sz w:val="24"/>
                <w:szCs w:val="24"/>
              </w:rPr>
              <w:t>$</w:t>
            </w:r>
            <w:r w:rsidR="00226CA3">
              <w:rPr>
                <w:rFonts w:ascii="Times New Roman" w:eastAsia="Arial" w:hAnsi="Times New Roman" w:cs="Times New Roman"/>
                <w:sz w:val="24"/>
                <w:szCs w:val="24"/>
              </w:rPr>
              <w:t>${</w:t>
            </w:r>
            <w:proofErr w:type="spellStart"/>
            <w:r w:rsidR="00226CA3">
              <w:rPr>
                <w:rFonts w:ascii="Times New Roman" w:eastAsia="Arial" w:hAnsi="Times New Roman" w:cs="Times New Roman"/>
                <w:sz w:val="24"/>
                <w:szCs w:val="24"/>
              </w:rPr>
              <w:t>rate_info_electric_</w:t>
            </w:r>
            <w:r w:rsidR="00B84954">
              <w:rPr>
                <w:rFonts w:ascii="Times New Roman" w:eastAsia="Arial" w:hAnsi="Times New Roman" w:cs="Times New Roman"/>
                <w:sz w:val="24"/>
                <w:szCs w:val="24"/>
              </w:rPr>
              <w:t>calculated_</w:t>
            </w:r>
            <w:r w:rsidR="00226CA3">
              <w:rPr>
                <w:rFonts w:ascii="Times New Roman" w:eastAsia="Arial" w:hAnsi="Times New Roman" w:cs="Times New Roman"/>
                <w:sz w:val="24"/>
                <w:szCs w:val="24"/>
              </w:rPr>
              <w:t>rate_amount</w:t>
            </w:r>
            <w:proofErr w:type="spellEnd"/>
            <w:r w:rsidR="00226CA3">
              <w:rPr>
                <w:rFonts w:ascii="Times New Roman" w:eastAsia="Arial" w:hAnsi="Times New Roman" w:cs="Times New Roman"/>
                <w:sz w:val="24"/>
                <w:szCs w:val="24"/>
              </w:rPr>
              <w:t>}</w:t>
            </w:r>
            <w:r w:rsidRPr="008542C4">
              <w:rPr>
                <w:rFonts w:ascii="Times New Roman" w:eastAsia="Arial" w:hAnsi="Times New Roman" w:cs="Times New Roman"/>
                <w:sz w:val="24"/>
                <w:szCs w:val="24"/>
              </w:rPr>
              <w:t xml:space="preserve"> per kWh for </w:t>
            </w:r>
            <w:r w:rsidR="001A208C">
              <w:rPr>
                <w:rFonts w:ascii="Times New Roman" w:eastAsia="Arial" w:hAnsi="Times New Roman" w:cs="Times New Roman"/>
                <w:sz w:val="24"/>
                <w:szCs w:val="24"/>
              </w:rPr>
              <w:t>${</w:t>
            </w:r>
            <w:proofErr w:type="spellStart"/>
            <w:r w:rsidR="001A208C">
              <w:rPr>
                <w:rFonts w:ascii="Times New Roman" w:eastAsia="Arial" w:hAnsi="Times New Roman" w:cs="Times New Roman"/>
                <w:sz w:val="24"/>
                <w:szCs w:val="24"/>
              </w:rPr>
              <w:t>rate_info_electric_term_remaining</w:t>
            </w:r>
            <w:proofErr w:type="spellEnd"/>
            <w:r w:rsidR="001A208C">
              <w:rPr>
                <w:rFonts w:ascii="Times New Roman" w:eastAsia="Arial" w:hAnsi="Times New Roman" w:cs="Times New Roman"/>
                <w:sz w:val="24"/>
                <w:szCs w:val="24"/>
              </w:rPr>
              <w:t>}</w:t>
            </w:r>
            <w:r w:rsidRPr="008542C4">
              <w:rPr>
                <w:rFonts w:ascii="Times New Roman" w:eastAsia="Arial" w:hAnsi="Times New Roman" w:cs="Times New Roman"/>
                <w:sz w:val="24"/>
                <w:szCs w:val="24"/>
              </w:rPr>
              <w:t xml:space="preserve"> consecutive months.</w:t>
            </w:r>
          </w:p>
        </w:tc>
      </w:tr>
      <w:tr w:rsidR="00F24064" w:rsidRPr="00531737" w14:paraId="402CF5DD" w14:textId="77777777" w:rsidTr="00D2788F">
        <w:trPr>
          <w:trHeight w:val="245"/>
        </w:trPr>
        <w:tc>
          <w:tcPr>
            <w:tcW w:w="2181" w:type="pct"/>
            <w:vMerge/>
          </w:tcPr>
          <w:p w14:paraId="3F4452B7" w14:textId="77777777" w:rsidR="00F24064" w:rsidRPr="00531737" w:rsidRDefault="00F24064" w:rsidP="001B2095">
            <w:pPr>
              <w:rPr>
                <w:rFonts w:ascii="Times New Roman" w:eastAsia="Arial" w:hAnsi="Times New Roman" w:cs="Times New Roman"/>
                <w:sz w:val="24"/>
                <w:szCs w:val="24"/>
              </w:rPr>
            </w:pPr>
          </w:p>
        </w:tc>
        <w:tc>
          <w:tcPr>
            <w:tcW w:w="940" w:type="pct"/>
          </w:tcPr>
          <w:p w14:paraId="1AF12494" w14:textId="33A0EC12" w:rsidR="00F24064" w:rsidRPr="00737D97" w:rsidRDefault="00F24064" w:rsidP="00F24064">
            <w:pPr>
              <w:jc w:val="center"/>
              <w:rPr>
                <w:rFonts w:ascii="Times New Roman" w:eastAsia="Arial" w:hAnsi="Times New Roman" w:cs="Times New Roman"/>
                <w:sz w:val="24"/>
                <w:szCs w:val="24"/>
                <w:lang w:val="es-US"/>
              </w:rPr>
            </w:pPr>
            <w:r w:rsidRPr="008542C4">
              <w:rPr>
                <w:rFonts w:ascii="Times New Roman" w:eastAsia="Arial" w:hAnsi="Times New Roman" w:cs="Times New Roman"/>
                <w:sz w:val="24"/>
                <w:szCs w:val="24"/>
              </w:rPr>
              <w:t>500 kWh</w:t>
            </w:r>
          </w:p>
        </w:tc>
        <w:tc>
          <w:tcPr>
            <w:tcW w:w="940" w:type="pct"/>
          </w:tcPr>
          <w:p w14:paraId="30150534" w14:textId="38F9CC12" w:rsidR="00F24064" w:rsidRPr="00737D97" w:rsidRDefault="00F24064" w:rsidP="00F24064">
            <w:pPr>
              <w:jc w:val="center"/>
              <w:rPr>
                <w:rFonts w:ascii="Times New Roman" w:eastAsia="Arial" w:hAnsi="Times New Roman" w:cs="Times New Roman"/>
                <w:sz w:val="24"/>
                <w:szCs w:val="24"/>
                <w:lang w:val="es-US"/>
              </w:rPr>
            </w:pPr>
            <w:r w:rsidRPr="008542C4">
              <w:rPr>
                <w:rFonts w:ascii="Times New Roman" w:eastAsia="Arial" w:hAnsi="Times New Roman" w:cs="Times New Roman"/>
                <w:sz w:val="24"/>
                <w:szCs w:val="24"/>
              </w:rPr>
              <w:t>1,000 kWh</w:t>
            </w:r>
          </w:p>
        </w:tc>
        <w:tc>
          <w:tcPr>
            <w:tcW w:w="940" w:type="pct"/>
          </w:tcPr>
          <w:p w14:paraId="3B261CD5" w14:textId="7A6C21E4" w:rsidR="00F24064" w:rsidRPr="00737D97" w:rsidRDefault="00F24064" w:rsidP="00F24064">
            <w:pPr>
              <w:jc w:val="center"/>
              <w:rPr>
                <w:rFonts w:ascii="Times New Roman" w:eastAsia="Arial" w:hAnsi="Times New Roman" w:cs="Times New Roman"/>
                <w:sz w:val="24"/>
                <w:szCs w:val="24"/>
                <w:lang w:val="es-US"/>
              </w:rPr>
            </w:pPr>
            <w:r w:rsidRPr="008542C4">
              <w:rPr>
                <w:rFonts w:ascii="Times New Roman" w:eastAsia="Arial" w:hAnsi="Times New Roman" w:cs="Times New Roman"/>
                <w:sz w:val="24"/>
                <w:szCs w:val="24"/>
              </w:rPr>
              <w:t>1,500 kWh</w:t>
            </w:r>
          </w:p>
        </w:tc>
      </w:tr>
      <w:tr w:rsidR="00F24064" w:rsidRPr="00531737" w14:paraId="533BEC14" w14:textId="77777777" w:rsidTr="00D2788F">
        <w:trPr>
          <w:trHeight w:hRule="exact" w:val="283"/>
        </w:trPr>
        <w:tc>
          <w:tcPr>
            <w:tcW w:w="2181" w:type="pct"/>
            <w:vMerge/>
          </w:tcPr>
          <w:p w14:paraId="6C76307A" w14:textId="77777777" w:rsidR="00F24064" w:rsidRPr="00531737" w:rsidRDefault="00F24064" w:rsidP="001B2095">
            <w:pPr>
              <w:rPr>
                <w:rFonts w:ascii="Times New Roman" w:eastAsia="Arial" w:hAnsi="Times New Roman" w:cs="Times New Roman"/>
                <w:sz w:val="24"/>
                <w:szCs w:val="24"/>
              </w:rPr>
            </w:pPr>
          </w:p>
        </w:tc>
        <w:tc>
          <w:tcPr>
            <w:tcW w:w="940" w:type="pct"/>
          </w:tcPr>
          <w:p w14:paraId="5C172891" w14:textId="668E7542" w:rsidR="00F24064" w:rsidRPr="00737D97" w:rsidRDefault="00F24064" w:rsidP="00F24064">
            <w:pPr>
              <w:jc w:val="center"/>
              <w:rPr>
                <w:rFonts w:ascii="Times New Roman" w:eastAsia="Arial" w:hAnsi="Times New Roman" w:cs="Times New Roman"/>
                <w:sz w:val="24"/>
                <w:szCs w:val="24"/>
                <w:lang w:val="es-US"/>
              </w:rPr>
            </w:pPr>
            <w:r>
              <w:rPr>
                <w:rFonts w:ascii="Times New Roman" w:eastAsia="Arial" w:hAnsi="Times New Roman" w:cs="Times New Roman"/>
                <w:sz w:val="24"/>
                <w:szCs w:val="24"/>
              </w:rPr>
              <w:t>$</w:t>
            </w:r>
            <w:r w:rsidR="007F3242">
              <w:rPr>
                <w:rFonts w:ascii="Times New Roman" w:eastAsia="Arial" w:hAnsi="Times New Roman" w:cs="Times New Roman"/>
                <w:sz w:val="24"/>
                <w:szCs w:val="24"/>
              </w:rPr>
              <w:t>${riefr500}</w:t>
            </w:r>
          </w:p>
        </w:tc>
        <w:tc>
          <w:tcPr>
            <w:tcW w:w="940" w:type="pct"/>
          </w:tcPr>
          <w:p w14:paraId="7F7C20A2" w14:textId="789B2BA0" w:rsidR="00F24064" w:rsidRPr="00737D97" w:rsidRDefault="00F24064" w:rsidP="00F24064">
            <w:pPr>
              <w:jc w:val="center"/>
              <w:rPr>
                <w:rFonts w:ascii="Times New Roman" w:eastAsia="Arial" w:hAnsi="Times New Roman" w:cs="Times New Roman"/>
                <w:sz w:val="24"/>
                <w:szCs w:val="24"/>
                <w:lang w:val="es-US"/>
              </w:rPr>
            </w:pPr>
            <w:r>
              <w:rPr>
                <w:rFonts w:ascii="Times New Roman" w:eastAsia="Arial" w:hAnsi="Times New Roman" w:cs="Times New Roman"/>
                <w:sz w:val="24"/>
                <w:szCs w:val="24"/>
              </w:rPr>
              <w:t>$</w:t>
            </w:r>
            <w:r w:rsidR="007F3242">
              <w:rPr>
                <w:rFonts w:ascii="Times New Roman" w:eastAsia="Arial" w:hAnsi="Times New Roman" w:cs="Times New Roman"/>
                <w:sz w:val="24"/>
                <w:szCs w:val="24"/>
              </w:rPr>
              <w:t>${riefr1000}</w:t>
            </w:r>
          </w:p>
        </w:tc>
        <w:tc>
          <w:tcPr>
            <w:tcW w:w="940" w:type="pct"/>
          </w:tcPr>
          <w:p w14:paraId="0D2EB0A9" w14:textId="00C69EF8" w:rsidR="00F24064" w:rsidRPr="00737D97" w:rsidRDefault="00F24064" w:rsidP="00F24064">
            <w:pPr>
              <w:jc w:val="center"/>
              <w:rPr>
                <w:rFonts w:ascii="Times New Roman" w:eastAsia="Arial" w:hAnsi="Times New Roman" w:cs="Times New Roman"/>
                <w:sz w:val="24"/>
                <w:szCs w:val="24"/>
                <w:lang w:val="es-US"/>
              </w:rPr>
            </w:pPr>
            <w:r>
              <w:rPr>
                <w:rFonts w:ascii="Times New Roman" w:eastAsia="Arial" w:hAnsi="Times New Roman" w:cs="Times New Roman"/>
                <w:sz w:val="24"/>
                <w:szCs w:val="24"/>
              </w:rPr>
              <w:t>$</w:t>
            </w:r>
            <w:commentRangeStart w:id="3"/>
            <w:commentRangeStart w:id="4"/>
            <w:commentRangeStart w:id="5"/>
            <w:commentRangeEnd w:id="3"/>
            <w:r w:rsidR="0087432E">
              <w:rPr>
                <w:rStyle w:val="CommentReference"/>
                <w:lang w:val="en-CA"/>
              </w:rPr>
              <w:commentReference w:id="3"/>
            </w:r>
            <w:commentRangeEnd w:id="4"/>
            <w:r w:rsidR="007F3242">
              <w:rPr>
                <w:rFonts w:ascii="Times New Roman" w:eastAsia="Arial" w:hAnsi="Times New Roman" w:cs="Times New Roman"/>
                <w:sz w:val="24"/>
                <w:szCs w:val="24"/>
              </w:rPr>
              <w:t>${riefr1500}</w:t>
            </w:r>
            <w:r w:rsidR="003D3B26">
              <w:rPr>
                <w:rStyle w:val="CommentReference"/>
                <w:lang w:val="en-CA"/>
              </w:rPr>
              <w:commentReference w:id="4"/>
            </w:r>
            <w:commentRangeEnd w:id="5"/>
            <w:r w:rsidR="00BE309F">
              <w:rPr>
                <w:rStyle w:val="CommentReference"/>
                <w:lang w:val="en-CA"/>
              </w:rPr>
              <w:commentReference w:id="5"/>
            </w:r>
          </w:p>
        </w:tc>
      </w:tr>
      <w:tr w:rsidR="00454FDB" w:rsidRPr="00531737" w14:paraId="6B34CDA7" w14:textId="77777777" w:rsidTr="00552996">
        <w:trPr>
          <w:trHeight w:hRule="exact" w:val="296"/>
        </w:trPr>
        <w:tc>
          <w:tcPr>
            <w:tcW w:w="5000" w:type="pct"/>
            <w:gridSpan w:val="4"/>
            <w:shd w:val="clear" w:color="auto" w:fill="000000" w:themeFill="text1"/>
          </w:tcPr>
          <w:p w14:paraId="3A6FB9B9" w14:textId="77777777" w:rsidR="00454FDB" w:rsidRPr="00DA06B9" w:rsidRDefault="00454FDB" w:rsidP="001B2095">
            <w:pPr>
              <w:rPr>
                <w:rFonts w:ascii="Times New Roman" w:eastAsia="Arial" w:hAnsi="Times New Roman" w:cs="Times New Roman"/>
                <w:b/>
                <w:sz w:val="24"/>
                <w:szCs w:val="24"/>
              </w:rPr>
            </w:pPr>
            <w:r w:rsidRPr="00DA06B9">
              <w:rPr>
                <w:rFonts w:ascii="Times New Roman" w:eastAsia="Arial" w:hAnsi="Times New Roman" w:cs="Times New Roman"/>
                <w:b/>
                <w:sz w:val="24"/>
                <w:szCs w:val="24"/>
              </w:rPr>
              <w:t xml:space="preserve">Early Termination Fees and Contract Renewal </w:t>
            </w:r>
          </w:p>
        </w:tc>
      </w:tr>
      <w:tr w:rsidR="00454FDB" w:rsidRPr="00531737" w14:paraId="19FCF12E" w14:textId="77777777" w:rsidTr="00552996">
        <w:trPr>
          <w:trHeight w:hRule="exact" w:val="280"/>
        </w:trPr>
        <w:tc>
          <w:tcPr>
            <w:tcW w:w="2181" w:type="pct"/>
          </w:tcPr>
          <w:p w14:paraId="63C28051" w14:textId="77777777" w:rsidR="00454FDB" w:rsidRPr="00DA06B9" w:rsidRDefault="00454FDB" w:rsidP="001B2095">
            <w:pPr>
              <w:rPr>
                <w:rFonts w:ascii="Times New Roman" w:eastAsia="Arial" w:hAnsi="Times New Roman" w:cs="Times New Roman"/>
                <w:sz w:val="24"/>
                <w:szCs w:val="24"/>
              </w:rPr>
            </w:pPr>
            <w:r w:rsidRPr="00DA06B9">
              <w:rPr>
                <w:rFonts w:ascii="Times New Roman" w:eastAsia="Arial" w:hAnsi="Times New Roman" w:cs="Times New Roman"/>
                <w:sz w:val="24"/>
                <w:szCs w:val="24"/>
              </w:rPr>
              <w:t xml:space="preserve">Early Termination Fee: </w:t>
            </w:r>
          </w:p>
        </w:tc>
        <w:tc>
          <w:tcPr>
            <w:tcW w:w="2819" w:type="pct"/>
            <w:gridSpan w:val="3"/>
          </w:tcPr>
          <w:p w14:paraId="37C19EFC" w14:textId="77777777" w:rsidR="00454FDB" w:rsidRPr="00DA06B9" w:rsidRDefault="00454FDB" w:rsidP="001B2095">
            <w:pPr>
              <w:rPr>
                <w:rFonts w:ascii="Times New Roman" w:eastAsia="Arial" w:hAnsi="Times New Roman" w:cs="Times New Roman"/>
                <w:sz w:val="24"/>
                <w:szCs w:val="24"/>
              </w:rPr>
            </w:pPr>
            <w:r w:rsidRPr="00DA06B9">
              <w:rPr>
                <w:rFonts w:ascii="Times New Roman" w:eastAsia="Arial" w:hAnsi="Times New Roman" w:cs="Times New Roman"/>
                <w:sz w:val="24"/>
                <w:szCs w:val="24"/>
              </w:rPr>
              <w:t xml:space="preserve">None. </w:t>
            </w:r>
          </w:p>
        </w:tc>
      </w:tr>
      <w:tr w:rsidR="00454FDB" w:rsidRPr="00531737" w14:paraId="4FEC8343" w14:textId="77777777" w:rsidTr="0076429E">
        <w:trPr>
          <w:trHeight w:hRule="exact" w:val="1912"/>
        </w:trPr>
        <w:tc>
          <w:tcPr>
            <w:tcW w:w="2181" w:type="pct"/>
          </w:tcPr>
          <w:p w14:paraId="17BD3E11" w14:textId="77777777" w:rsidR="00454FDB" w:rsidRPr="00DA06B9" w:rsidRDefault="00454FDB" w:rsidP="001B2095">
            <w:pPr>
              <w:rPr>
                <w:rFonts w:ascii="Times New Roman" w:eastAsia="Arial" w:hAnsi="Times New Roman" w:cs="Times New Roman"/>
                <w:sz w:val="24"/>
                <w:szCs w:val="24"/>
              </w:rPr>
            </w:pPr>
            <w:r w:rsidRPr="00DA06B9">
              <w:rPr>
                <w:rFonts w:ascii="Times New Roman" w:eastAsia="Arial" w:hAnsi="Times New Roman" w:cs="Times New Roman"/>
                <w:sz w:val="24"/>
                <w:szCs w:val="24"/>
              </w:rPr>
              <w:t xml:space="preserve">Contract Renewal: </w:t>
            </w:r>
          </w:p>
        </w:tc>
        <w:tc>
          <w:tcPr>
            <w:tcW w:w="2819" w:type="pct"/>
            <w:gridSpan w:val="3"/>
          </w:tcPr>
          <w:p w14:paraId="5202C92C" w14:textId="4F0081E4" w:rsidR="00454FDB" w:rsidRPr="00DA06B9" w:rsidRDefault="00C33085" w:rsidP="00C33085">
            <w:pPr>
              <w:jc w:val="both"/>
              <w:rPr>
                <w:rFonts w:ascii="Times New Roman" w:eastAsia="Arial" w:hAnsi="Times New Roman" w:cs="Times New Roman"/>
                <w:sz w:val="24"/>
                <w:szCs w:val="24"/>
              </w:rPr>
            </w:pPr>
            <w:r>
              <w:rPr>
                <w:rFonts w:ascii="Times New Roman" w:hAnsi="Times New Roman" w:cs="Times New Roman"/>
                <w:spacing w:val="-1"/>
                <w:sz w:val="24"/>
                <w:szCs w:val="24"/>
              </w:rPr>
              <w:t xml:space="preserve">Your Agreement provides for the automatic renewal of your service with Indra. Specifically, as stated in your Agreement, if you do not respond to the renewal notice Indra will send you between 30 and 60 days before your initial term expires or if you do not terminate your Agreement, your service will automatically renew at a fixed rate that may differ from the Fixed Price you are receiving during the initial term.  </w:t>
            </w:r>
          </w:p>
        </w:tc>
      </w:tr>
      <w:tr w:rsidR="00454FDB" w:rsidRPr="00531737" w14:paraId="724D4964" w14:textId="77777777" w:rsidTr="00552996">
        <w:trPr>
          <w:trHeight w:hRule="exact" w:val="310"/>
        </w:trPr>
        <w:tc>
          <w:tcPr>
            <w:tcW w:w="5000" w:type="pct"/>
            <w:gridSpan w:val="4"/>
            <w:shd w:val="clear" w:color="auto" w:fill="000000" w:themeFill="text1"/>
          </w:tcPr>
          <w:p w14:paraId="3F7478DB" w14:textId="77777777" w:rsidR="00454FDB" w:rsidRPr="00DA06B9" w:rsidRDefault="00454FDB" w:rsidP="001B2095">
            <w:pPr>
              <w:rPr>
                <w:rFonts w:ascii="Times New Roman" w:eastAsia="Arial" w:hAnsi="Times New Roman" w:cs="Times New Roman"/>
                <w:b/>
                <w:sz w:val="24"/>
                <w:szCs w:val="24"/>
              </w:rPr>
            </w:pPr>
            <w:r w:rsidRPr="00DA06B9">
              <w:rPr>
                <w:rFonts w:ascii="Times New Roman" w:eastAsia="Arial" w:hAnsi="Times New Roman" w:cs="Times New Roman"/>
                <w:b/>
                <w:sz w:val="24"/>
                <w:szCs w:val="24"/>
              </w:rPr>
              <w:t>Right to Rescind and Cancel</w:t>
            </w:r>
          </w:p>
        </w:tc>
      </w:tr>
      <w:tr w:rsidR="00454FDB" w:rsidRPr="00531737" w14:paraId="4B480C8E" w14:textId="77777777" w:rsidTr="0076429E">
        <w:trPr>
          <w:trHeight w:hRule="exact" w:val="1408"/>
        </w:trPr>
        <w:tc>
          <w:tcPr>
            <w:tcW w:w="2181" w:type="pct"/>
          </w:tcPr>
          <w:p w14:paraId="1A056762" w14:textId="77777777" w:rsidR="00454FDB" w:rsidRPr="00DA06B9" w:rsidRDefault="00454FDB" w:rsidP="001B2095">
            <w:pPr>
              <w:rPr>
                <w:rFonts w:ascii="Times New Roman" w:eastAsia="Arial" w:hAnsi="Times New Roman" w:cs="Times New Roman"/>
                <w:sz w:val="24"/>
                <w:szCs w:val="24"/>
              </w:rPr>
            </w:pPr>
            <w:r w:rsidRPr="00DA06B9">
              <w:rPr>
                <w:rFonts w:ascii="Times New Roman" w:eastAsia="Arial" w:hAnsi="Times New Roman" w:cs="Times New Roman"/>
                <w:sz w:val="24"/>
                <w:szCs w:val="24"/>
              </w:rPr>
              <w:t>Rescission:</w:t>
            </w:r>
          </w:p>
        </w:tc>
        <w:tc>
          <w:tcPr>
            <w:tcW w:w="2819" w:type="pct"/>
            <w:gridSpan w:val="3"/>
          </w:tcPr>
          <w:p w14:paraId="5C5BDD5C" w14:textId="6183E6B0" w:rsidR="00454FDB" w:rsidRPr="00DA06B9" w:rsidRDefault="00454FDB" w:rsidP="009D701C">
            <w:pPr>
              <w:jc w:val="both"/>
              <w:rPr>
                <w:rFonts w:ascii="Times New Roman" w:eastAsia="Arial" w:hAnsi="Times New Roman" w:cs="Times New Roman"/>
                <w:sz w:val="24"/>
                <w:szCs w:val="24"/>
              </w:rPr>
            </w:pPr>
            <w:r w:rsidRPr="00DA06B9">
              <w:rPr>
                <w:rFonts w:ascii="Times New Roman" w:eastAsia="Arial" w:hAnsi="Times New Roman" w:cs="Times New Roman"/>
                <w:sz w:val="24"/>
                <w:szCs w:val="24"/>
              </w:rPr>
              <w:t xml:space="preserve">You have a right to rescind (stop) your enrollment within 10 days after your utility has received your order to switch suppliers.  You may call us at </w:t>
            </w:r>
            <w:r w:rsidR="00233C02">
              <w:rPr>
                <w:rFonts w:ascii="Times New Roman" w:hAnsi="Times New Roman" w:cs="Times New Roman"/>
                <w:sz w:val="24"/>
                <w:szCs w:val="24"/>
              </w:rPr>
              <w:t>888-</w:t>
            </w:r>
            <w:r w:rsidRPr="00DA06B9">
              <w:rPr>
                <w:rFonts w:ascii="Times New Roman" w:hAnsi="Times New Roman" w:cs="Times New Roman"/>
                <w:sz w:val="24"/>
                <w:szCs w:val="24"/>
              </w:rPr>
              <w:t xml:space="preserve">504-6372 </w:t>
            </w:r>
            <w:r w:rsidR="00552996" w:rsidRPr="00DA06B9">
              <w:rPr>
                <w:rFonts w:ascii="Times New Roman" w:eastAsia="Arial" w:hAnsi="Times New Roman" w:cs="Times New Roman"/>
                <w:sz w:val="24"/>
                <w:szCs w:val="24"/>
              </w:rPr>
              <w:t>or your utility, Ameren</w:t>
            </w:r>
            <w:r w:rsidR="00233C02">
              <w:rPr>
                <w:rFonts w:ascii="Times New Roman" w:eastAsia="Arial" w:hAnsi="Times New Roman" w:cs="Times New Roman"/>
                <w:sz w:val="24"/>
                <w:szCs w:val="24"/>
              </w:rPr>
              <w:t xml:space="preserve"> at 800-755-5000 or </w:t>
            </w:r>
            <w:proofErr w:type="spellStart"/>
            <w:r w:rsidR="00233C02">
              <w:rPr>
                <w:rFonts w:ascii="Times New Roman" w:eastAsia="Arial" w:hAnsi="Times New Roman" w:cs="Times New Roman"/>
                <w:sz w:val="24"/>
                <w:szCs w:val="24"/>
              </w:rPr>
              <w:t>ComEd</w:t>
            </w:r>
            <w:proofErr w:type="spellEnd"/>
            <w:r w:rsidR="00233C02">
              <w:rPr>
                <w:rFonts w:ascii="Times New Roman" w:eastAsia="Arial" w:hAnsi="Times New Roman" w:cs="Times New Roman"/>
                <w:sz w:val="24"/>
                <w:szCs w:val="24"/>
              </w:rPr>
              <w:t xml:space="preserve"> at 800-</w:t>
            </w:r>
            <w:r w:rsidRPr="00DA06B9">
              <w:rPr>
                <w:rFonts w:ascii="Times New Roman" w:eastAsia="Arial" w:hAnsi="Times New Roman" w:cs="Times New Roman"/>
                <w:sz w:val="24"/>
                <w:szCs w:val="24"/>
              </w:rPr>
              <w:t>334-7661</w:t>
            </w:r>
            <w:r w:rsidR="005B1951" w:rsidRPr="00DA06B9">
              <w:rPr>
                <w:rFonts w:ascii="Times New Roman" w:eastAsia="Arial" w:hAnsi="Times New Roman" w:cs="Times New Roman"/>
                <w:sz w:val="24"/>
                <w:szCs w:val="24"/>
              </w:rPr>
              <w:t>, to accomplish this</w:t>
            </w:r>
            <w:r w:rsidRPr="00DA06B9">
              <w:rPr>
                <w:rFonts w:ascii="Times New Roman" w:eastAsia="Arial" w:hAnsi="Times New Roman" w:cs="Times New Roman"/>
                <w:sz w:val="24"/>
                <w:szCs w:val="24"/>
              </w:rPr>
              <w:t>.</w:t>
            </w:r>
            <w:r w:rsidR="005B1951" w:rsidRPr="00DA06B9">
              <w:rPr>
                <w:rFonts w:ascii="Times New Roman" w:eastAsia="Arial" w:hAnsi="Times New Roman" w:cs="Times New Roman"/>
                <w:sz w:val="24"/>
                <w:szCs w:val="24"/>
              </w:rPr>
              <w:t xml:space="preserve">  </w:t>
            </w:r>
          </w:p>
        </w:tc>
      </w:tr>
      <w:tr w:rsidR="00454FDB" w:rsidRPr="00531737" w14:paraId="6BDD384C" w14:textId="77777777" w:rsidTr="0076429E">
        <w:trPr>
          <w:trHeight w:hRule="exact" w:val="1093"/>
        </w:trPr>
        <w:tc>
          <w:tcPr>
            <w:tcW w:w="2181" w:type="pct"/>
          </w:tcPr>
          <w:p w14:paraId="26168046" w14:textId="77777777" w:rsidR="00454FDB" w:rsidRPr="00DA06B9" w:rsidRDefault="00454FDB" w:rsidP="001B2095">
            <w:pPr>
              <w:rPr>
                <w:rFonts w:ascii="Times New Roman" w:eastAsia="Arial" w:hAnsi="Times New Roman" w:cs="Times New Roman"/>
                <w:sz w:val="24"/>
                <w:szCs w:val="24"/>
              </w:rPr>
            </w:pPr>
            <w:r w:rsidRPr="00DA06B9">
              <w:rPr>
                <w:rFonts w:ascii="Times New Roman" w:eastAsia="Arial" w:hAnsi="Times New Roman" w:cs="Times New Roman"/>
                <w:sz w:val="24"/>
                <w:szCs w:val="24"/>
              </w:rPr>
              <w:t>Cancellation:</w:t>
            </w:r>
          </w:p>
        </w:tc>
        <w:tc>
          <w:tcPr>
            <w:tcW w:w="2819" w:type="pct"/>
            <w:gridSpan w:val="3"/>
          </w:tcPr>
          <w:p w14:paraId="4843CB5B" w14:textId="55FEB1CF" w:rsidR="00454FDB" w:rsidRPr="00DA06B9" w:rsidRDefault="00454FDB" w:rsidP="001B2095">
            <w:pPr>
              <w:jc w:val="both"/>
              <w:rPr>
                <w:rFonts w:ascii="Times New Roman" w:eastAsia="Arial" w:hAnsi="Times New Roman" w:cs="Times New Roman"/>
                <w:sz w:val="24"/>
                <w:szCs w:val="24"/>
              </w:rPr>
            </w:pPr>
            <w:r w:rsidRPr="00DA06B9">
              <w:rPr>
                <w:rFonts w:ascii="Times New Roman" w:eastAsia="Arial" w:hAnsi="Times New Roman" w:cs="Times New Roman"/>
                <w:sz w:val="24"/>
                <w:szCs w:val="24"/>
              </w:rPr>
              <w:t xml:space="preserve">You also have the right to terminate the contract without any </w:t>
            </w:r>
            <w:r w:rsidR="008873ED" w:rsidRPr="00DA06B9">
              <w:rPr>
                <w:rFonts w:ascii="Times New Roman" w:eastAsia="Arial" w:hAnsi="Times New Roman" w:cs="Times New Roman"/>
                <w:sz w:val="24"/>
                <w:szCs w:val="24"/>
              </w:rPr>
              <w:t>termination fee or penalty</w:t>
            </w:r>
            <w:r w:rsidR="00233C02" w:rsidRPr="00233C02">
              <w:rPr>
                <w:rFonts w:ascii="Times New Roman" w:eastAsia="Arial" w:hAnsi="Times New Roman" w:cs="Times New Roman"/>
                <w:sz w:val="24"/>
                <w:szCs w:val="24"/>
              </w:rPr>
              <w:t xml:space="preserve"> if you contact us at </w:t>
            </w:r>
            <w:r w:rsidR="008873ED" w:rsidRPr="00DA06B9">
              <w:rPr>
                <w:rFonts w:ascii="Times New Roman" w:eastAsia="Arial" w:hAnsi="Times New Roman" w:cs="Times New Roman"/>
                <w:sz w:val="24"/>
                <w:szCs w:val="24"/>
              </w:rPr>
              <w:t>888</w:t>
            </w:r>
            <w:r w:rsidR="00233C02" w:rsidRPr="00233C02">
              <w:rPr>
                <w:rFonts w:ascii="Times New Roman" w:eastAsia="Arial" w:hAnsi="Times New Roman" w:cs="Times New Roman"/>
                <w:sz w:val="24"/>
                <w:szCs w:val="24"/>
              </w:rPr>
              <w:t>-</w:t>
            </w:r>
            <w:r w:rsidR="008873ED" w:rsidRPr="00DA06B9">
              <w:rPr>
                <w:rFonts w:ascii="Times New Roman" w:eastAsia="Arial" w:hAnsi="Times New Roman" w:cs="Times New Roman"/>
                <w:sz w:val="24"/>
                <w:szCs w:val="24"/>
              </w:rPr>
              <w:t>504-6372 within 10 business days after the date of your first bill with charges from Indra.</w:t>
            </w:r>
          </w:p>
        </w:tc>
      </w:tr>
    </w:tbl>
    <w:p w14:paraId="6C3FDE55" w14:textId="77777777" w:rsidR="000D1B52" w:rsidRDefault="000D1B52" w:rsidP="0010487B">
      <w:pPr>
        <w:keepNext/>
        <w:spacing w:before="240" w:after="100" w:line="220" w:lineRule="exact"/>
        <w:ind w:right="187"/>
        <w:jc w:val="both"/>
        <w:rPr>
          <w:rFonts w:ascii="Times New Roman" w:hAnsi="Times New Roman" w:cs="Times New Roman"/>
          <w:sz w:val="24"/>
          <w:szCs w:val="24"/>
        </w:rPr>
      </w:pPr>
    </w:p>
    <w:p w14:paraId="694150A6" w14:textId="77777777" w:rsidR="000D1B52" w:rsidRDefault="000D1B52" w:rsidP="0010487B">
      <w:pPr>
        <w:keepNext/>
        <w:spacing w:before="240" w:after="100" w:line="220" w:lineRule="exact"/>
        <w:ind w:right="187"/>
        <w:jc w:val="both"/>
        <w:rPr>
          <w:rFonts w:ascii="Times New Roman" w:hAnsi="Times New Roman" w:cs="Times New Roman"/>
          <w:sz w:val="24"/>
          <w:szCs w:val="24"/>
        </w:rPr>
      </w:pPr>
    </w:p>
    <w:p w14:paraId="09BFCE32" w14:textId="77777777" w:rsidR="000D1B52" w:rsidRDefault="000D1B52" w:rsidP="0010487B">
      <w:pPr>
        <w:keepNext/>
        <w:spacing w:before="240" w:after="100" w:line="220" w:lineRule="exact"/>
        <w:ind w:right="187"/>
        <w:jc w:val="both"/>
        <w:rPr>
          <w:rFonts w:ascii="Times New Roman" w:hAnsi="Times New Roman" w:cs="Times New Roman"/>
          <w:sz w:val="24"/>
          <w:szCs w:val="24"/>
        </w:rPr>
      </w:pPr>
    </w:p>
    <w:p w14:paraId="1E55F822" w14:textId="77777777" w:rsidR="000D1B52" w:rsidRDefault="000D1B52" w:rsidP="0010487B">
      <w:pPr>
        <w:keepNext/>
        <w:spacing w:before="240" w:after="100" w:line="220" w:lineRule="exact"/>
        <w:ind w:right="187"/>
        <w:jc w:val="both"/>
        <w:rPr>
          <w:rFonts w:ascii="Times New Roman" w:hAnsi="Times New Roman" w:cs="Times New Roman"/>
          <w:sz w:val="24"/>
          <w:szCs w:val="24"/>
        </w:rPr>
      </w:pPr>
    </w:p>
    <w:p w14:paraId="12434604" w14:textId="7427D101" w:rsidR="00F46E68" w:rsidRPr="000D1B52" w:rsidRDefault="000D1B52" w:rsidP="000D1B52">
      <w:pPr>
        <w:keepNext/>
        <w:spacing w:before="240" w:after="100" w:line="220" w:lineRule="exact"/>
        <w:ind w:right="187"/>
        <w:jc w:val="right"/>
        <w:rPr>
          <w:rFonts w:cs="Times New Roman"/>
        </w:rPr>
      </w:pPr>
      <w:r w:rsidRPr="000D1B52">
        <w:rPr>
          <w:rFonts w:cs="Times New Roman"/>
        </w:rPr>
        <w:t>IL.BORE.UDS.2PN.VE20-02.24</w:t>
      </w:r>
      <w:r w:rsidR="00F46E68" w:rsidRPr="000D1B52">
        <w:rPr>
          <w:rFonts w:cs="Times New Roman"/>
        </w:rPr>
        <w:br w:type="page"/>
      </w:r>
    </w:p>
    <w:p w14:paraId="5093CD1A" w14:textId="01FE4254" w:rsidR="00454FDB" w:rsidRDefault="00454FDB" w:rsidP="0010487B">
      <w:pPr>
        <w:keepNext/>
        <w:spacing w:before="240" w:after="100" w:line="220" w:lineRule="exact"/>
        <w:ind w:right="187"/>
        <w:jc w:val="both"/>
        <w:rPr>
          <w:rFonts w:ascii="Times New Roman" w:hAnsi="Times New Roman" w:cs="Times New Roman"/>
          <w:sz w:val="24"/>
          <w:szCs w:val="24"/>
        </w:rPr>
      </w:pPr>
      <w:r w:rsidRPr="00E835B0">
        <w:rPr>
          <w:rFonts w:ascii="Times New Roman" w:hAnsi="Times New Roman" w:cs="Times New Roman"/>
          <w:sz w:val="24"/>
          <w:szCs w:val="24"/>
        </w:rPr>
        <w:lastRenderedPageBreak/>
        <w:t xml:space="preserve">This is a sales solicitation and the seller is Indra, an independent retail electric supplier. If you enter into a contract with Indra, you will be changing your retail electric supplier. Indra is not endorsed by, representing, or acting on behalf of, a utility or utility program, a governmental body or a governmental program, or a consumer group or a consumer group program.  </w:t>
      </w:r>
    </w:p>
    <w:p w14:paraId="5130318A" w14:textId="45B768ED" w:rsidR="00454FDB" w:rsidRDefault="00454FDB" w:rsidP="0010487B">
      <w:pPr>
        <w:spacing w:before="240" w:after="100" w:line="220" w:lineRule="exact"/>
        <w:ind w:right="187"/>
        <w:jc w:val="both"/>
        <w:rPr>
          <w:rFonts w:ascii="Times New Roman" w:hAnsi="Times New Roman" w:cs="Times New Roman"/>
          <w:sz w:val="24"/>
          <w:szCs w:val="24"/>
        </w:rPr>
      </w:pPr>
      <w:r w:rsidRPr="00E835B0">
        <w:rPr>
          <w:rFonts w:ascii="Times New Roman" w:hAnsi="Times New Roman" w:cs="Times New Roman"/>
          <w:sz w:val="24"/>
          <w:szCs w:val="24"/>
        </w:rPr>
        <w:t>If you have any concerns or questions about this sales solicitation, you may contact the Illinois Commerce Commission's Co</w:t>
      </w:r>
      <w:r w:rsidR="00233C02">
        <w:rPr>
          <w:rFonts w:ascii="Times New Roman" w:hAnsi="Times New Roman" w:cs="Times New Roman"/>
          <w:sz w:val="24"/>
          <w:szCs w:val="24"/>
        </w:rPr>
        <w:t>nsumer Services Division at 800-</w:t>
      </w:r>
      <w:r w:rsidRPr="00E835B0">
        <w:rPr>
          <w:rFonts w:ascii="Times New Roman" w:hAnsi="Times New Roman" w:cs="Times New Roman"/>
          <w:sz w:val="24"/>
          <w:szCs w:val="24"/>
        </w:rPr>
        <w:t>524-0795. For information about the electric supply price of your electric utility and offers from other retail electric suppliers, p</w:t>
      </w:r>
      <w:r w:rsidR="00233C02">
        <w:rPr>
          <w:rFonts w:ascii="Times New Roman" w:hAnsi="Times New Roman" w:cs="Times New Roman"/>
          <w:sz w:val="24"/>
          <w:szCs w:val="24"/>
        </w:rPr>
        <w:t xml:space="preserve">lease visit PlugInIllinois.org. </w:t>
      </w:r>
    </w:p>
    <w:p w14:paraId="40E965D5" w14:textId="77777777" w:rsidR="004A752A" w:rsidRDefault="004A752A" w:rsidP="00454FDB">
      <w:pPr>
        <w:spacing w:before="100" w:beforeAutospacing="1" w:after="0" w:line="240" w:lineRule="auto"/>
        <w:ind w:right="187"/>
        <w:contextualSpacing/>
        <w:jc w:val="both"/>
        <w:rPr>
          <w:rFonts w:ascii="Times New Roman" w:hAnsi="Times New Roman" w:cs="Times New Roman"/>
          <w:sz w:val="24"/>
          <w:szCs w:val="24"/>
        </w:rPr>
      </w:pPr>
    </w:p>
    <w:p w14:paraId="011C3E32" w14:textId="77777777" w:rsidR="00F46E68" w:rsidRDefault="00F46E68" w:rsidP="0010487B">
      <w:pPr>
        <w:spacing w:before="100" w:beforeAutospacing="1" w:after="0" w:line="240" w:lineRule="auto"/>
        <w:ind w:right="187"/>
        <w:contextualSpacing/>
        <w:jc w:val="both"/>
        <w:rPr>
          <w:rFonts w:ascii="Times New Roman" w:hAnsi="Times New Roman" w:cs="Times New Roman"/>
          <w:sz w:val="24"/>
          <w:szCs w:val="24"/>
        </w:rPr>
        <w:sectPr w:rsidR="00F46E68" w:rsidSect="0087432E">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576" w:footer="706" w:gutter="0"/>
          <w:cols w:space="708"/>
          <w:docGrid w:linePitch="360"/>
        </w:sectPr>
      </w:pPr>
    </w:p>
    <w:p w14:paraId="3417D42E" w14:textId="77777777" w:rsidR="00F46E68" w:rsidRDefault="0010487B" w:rsidP="00F46E68">
      <w:pPr>
        <w:spacing w:before="100" w:beforeAutospacing="1" w:after="0" w:line="240" w:lineRule="auto"/>
        <w:ind w:right="187"/>
        <w:contextualSpacing/>
        <w:rPr>
          <w:rFonts w:ascii="Times New Roman" w:hAnsi="Times New Roman" w:cs="Times New Roman"/>
          <w:sz w:val="24"/>
          <w:szCs w:val="24"/>
        </w:rPr>
      </w:pPr>
      <w:r w:rsidRPr="0010487B">
        <w:rPr>
          <w:rFonts w:ascii="Times New Roman" w:hAnsi="Times New Roman" w:cs="Times New Roman"/>
          <w:sz w:val="24"/>
          <w:szCs w:val="24"/>
        </w:rPr>
        <w:lastRenderedPageBreak/>
        <w:t>Date:</w:t>
      </w:r>
      <w:r w:rsidR="00F46E68">
        <w:rPr>
          <w:rFonts w:ascii="Times New Roman" w:hAnsi="Times New Roman" w:cs="Times New Roman"/>
          <w:sz w:val="24"/>
          <w:szCs w:val="24"/>
        </w:rPr>
        <w:t xml:space="preserve"> </w:t>
      </w:r>
      <w:r w:rsidR="00F46E68">
        <w:rPr>
          <w:rFonts w:ascii="Times New Roman" w:hAnsi="Times New Roman" w:cs="Times New Roman"/>
          <w:sz w:val="24"/>
          <w:szCs w:val="24"/>
          <w:u w:val="single"/>
        </w:rPr>
        <w:t>${date}</w:t>
      </w:r>
    </w:p>
    <w:p w14:paraId="0A650545" w14:textId="77777777" w:rsidR="00F46E68" w:rsidRDefault="00F46E68" w:rsidP="00F46E68">
      <w:pPr>
        <w:spacing w:before="100" w:beforeAutospacing="1" w:after="0" w:line="240" w:lineRule="auto"/>
        <w:ind w:right="187"/>
        <w:contextualSpacing/>
        <w:rPr>
          <w:rFonts w:ascii="Times New Roman" w:hAnsi="Times New Roman" w:cs="Times New Roman"/>
          <w:sz w:val="24"/>
          <w:szCs w:val="24"/>
        </w:rPr>
      </w:pPr>
    </w:p>
    <w:p w14:paraId="368A1404" w14:textId="77777777" w:rsidR="000D1B52" w:rsidRDefault="0010487B" w:rsidP="00F46E68">
      <w:pPr>
        <w:spacing w:before="100" w:beforeAutospacing="1" w:after="0" w:line="240" w:lineRule="auto"/>
        <w:ind w:right="187"/>
        <w:contextualSpacing/>
        <w:rPr>
          <w:rFonts w:ascii="Times New Roman" w:hAnsi="Times New Roman" w:cs="Times New Roman"/>
          <w:sz w:val="24"/>
          <w:szCs w:val="24"/>
          <w:u w:val="single"/>
        </w:rPr>
      </w:pPr>
      <w:commentRangeStart w:id="6"/>
      <w:proofErr w:type="spellStart"/>
      <w:r w:rsidRPr="0010487B">
        <w:rPr>
          <w:rFonts w:ascii="Times New Roman" w:hAnsi="Times New Roman" w:cs="Times New Roman"/>
          <w:sz w:val="24"/>
          <w:szCs w:val="24"/>
        </w:rPr>
        <w:t>AgentID</w:t>
      </w:r>
      <w:proofErr w:type="spellEnd"/>
      <w:r w:rsidRPr="0010487B">
        <w:rPr>
          <w:rFonts w:ascii="Times New Roman" w:hAnsi="Times New Roman" w:cs="Times New Roman"/>
          <w:sz w:val="24"/>
          <w:szCs w:val="24"/>
        </w:rPr>
        <w:t>:</w:t>
      </w:r>
      <w:commentRangeEnd w:id="6"/>
      <w:r w:rsidR="00F46E68">
        <w:rPr>
          <w:rFonts w:ascii="Times New Roman" w:hAnsi="Times New Roman" w:cs="Times New Roman"/>
          <w:sz w:val="24"/>
          <w:szCs w:val="24"/>
        </w:rPr>
        <w:t xml:space="preserve"> </w:t>
      </w:r>
      <w:r w:rsidR="00F46E68" w:rsidRPr="00F46E68">
        <w:rPr>
          <w:rFonts w:ascii="Times New Roman" w:hAnsi="Times New Roman" w:cs="Times New Roman"/>
          <w:sz w:val="24"/>
          <w:szCs w:val="24"/>
          <w:u w:val="single"/>
        </w:rPr>
        <w:t>${</w:t>
      </w:r>
      <w:proofErr w:type="spellStart"/>
      <w:r w:rsidR="00F46E68" w:rsidRPr="00F46E68">
        <w:rPr>
          <w:rFonts w:ascii="Times New Roman" w:hAnsi="Times New Roman" w:cs="Times New Roman"/>
          <w:sz w:val="24"/>
          <w:szCs w:val="24"/>
          <w:u w:val="single"/>
        </w:rPr>
        <w:t>agent_id</w:t>
      </w:r>
      <w:proofErr w:type="spellEnd"/>
      <w:r w:rsidR="00F46E68" w:rsidRPr="00F46E68">
        <w:rPr>
          <w:rFonts w:ascii="Times New Roman" w:hAnsi="Times New Roman" w:cs="Times New Roman"/>
          <w:sz w:val="24"/>
          <w:szCs w:val="24"/>
          <w:u w:val="single"/>
        </w:rPr>
        <w:t>}</w:t>
      </w:r>
    </w:p>
    <w:p w14:paraId="1C8851F0"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34BC308A"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329EFB7F"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1822F70E"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106C853E"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2E4054FF"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75097A53"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07A6AB21"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1FFFD6E6"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34E3FB17"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29246A6A"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75131BCD"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791E899F"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2392863C"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47346DCF"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41657903"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6CE0479F"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73288F4D"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760E7694"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23E8047A"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170087C7"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0A658D67"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74EE4D0E"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750F0B78"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5D37DE52"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4358E700"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44A2C477"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3357DE6D"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4CFCC33B"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17DA7ACA"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33A54E62"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67BCC583"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4FF23078"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193A4B6E"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6C6C7AA6"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18AA1B48"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50E55F10"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0A7CD4B6" w14:textId="77777777" w:rsidR="000D1B52" w:rsidRDefault="000D1B52" w:rsidP="00F46E68">
      <w:pPr>
        <w:spacing w:before="100" w:beforeAutospacing="1" w:after="0" w:line="240" w:lineRule="auto"/>
        <w:ind w:right="187"/>
        <w:contextualSpacing/>
        <w:rPr>
          <w:rFonts w:ascii="Times New Roman" w:hAnsi="Times New Roman" w:cs="Times New Roman"/>
          <w:sz w:val="24"/>
          <w:szCs w:val="24"/>
          <w:u w:val="single"/>
        </w:rPr>
      </w:pPr>
    </w:p>
    <w:p w14:paraId="71F9132B" w14:textId="77777777" w:rsidR="000D1B52" w:rsidRDefault="000D1B52" w:rsidP="000D1B52">
      <w:pPr>
        <w:spacing w:before="100" w:beforeAutospacing="1" w:after="0" w:line="240" w:lineRule="auto"/>
        <w:ind w:right="187"/>
        <w:contextualSpacing/>
        <w:jc w:val="right"/>
        <w:rPr>
          <w:rFonts w:ascii="Times New Roman" w:hAnsi="Times New Roman" w:cs="Times New Roman"/>
          <w:sz w:val="24"/>
          <w:szCs w:val="24"/>
          <w:u w:val="single"/>
        </w:rPr>
      </w:pPr>
    </w:p>
    <w:p w14:paraId="52D092C7" w14:textId="54B0A9A3" w:rsidR="00C56B44" w:rsidRPr="00F46E68" w:rsidRDefault="000D1B52" w:rsidP="00F46E68">
      <w:pPr>
        <w:spacing w:before="100" w:beforeAutospacing="1" w:after="0" w:line="240" w:lineRule="auto"/>
        <w:ind w:right="187"/>
        <w:contextualSpacing/>
        <w:rPr>
          <w:rFonts w:ascii="Times New Roman" w:hAnsi="Times New Roman" w:cs="Times New Roman"/>
          <w:sz w:val="24"/>
          <w:szCs w:val="24"/>
          <w:u w:val="single"/>
        </w:rPr>
      </w:pPr>
      <w:r>
        <w:rPr>
          <w:rFonts w:ascii="Times New Roman" w:hAnsi="Times New Roman" w:cs="Times New Roman"/>
          <w:noProof/>
          <w:sz w:val="24"/>
          <w:lang w:val="en-US"/>
        </w:rPr>
        <mc:AlternateContent>
          <mc:Choice Requires="wps">
            <w:drawing>
              <wp:anchor distT="0" distB="0" distL="114300" distR="114300" simplePos="0" relativeHeight="251662336" behindDoc="0" locked="0" layoutInCell="1" allowOverlap="1" wp14:anchorId="5F2805F2" wp14:editId="1868C036">
                <wp:simplePos x="0" y="0"/>
                <wp:positionH relativeFrom="column">
                  <wp:posOffset>4686300</wp:posOffset>
                </wp:positionH>
                <wp:positionV relativeFrom="paragraph">
                  <wp:posOffset>106680</wp:posOffset>
                </wp:positionV>
                <wp:extent cx="2286000" cy="228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2860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337177" w14:textId="14EF3F08" w:rsidR="000D1B52" w:rsidRDefault="000D1B52">
                            <w:r>
                              <w:t>IL.BORE.UDS.2PN.VE20-02.24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369pt;margin-top:8.4pt;width:180pt;height:1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" filled="f" stroked="f">
                <v:textbox>
                  <w:txbxContent>
                    <w:p w14:paraId="04337177" w14:textId="14EF3F08" w:rsidR="000D1B52" w:rsidRDefault="000D1B52">
                      <w:r>
                        <w:t>IL.BORE.UDS.2PN.VE20-02.24</w:t>
                      </w:r>
                    </w:p>
                  </w:txbxContent>
                </v:textbox>
                <w10:wrap type="square"/>
              </v:shape>
            </w:pict>
          </mc:Fallback>
        </mc:AlternateContent>
      </w:r>
      <w:r w:rsidR="00F46E68">
        <w:rPr>
          <w:rFonts w:ascii="Times New Roman" w:hAnsi="Times New Roman" w:cs="Times New Roman"/>
          <w:sz w:val="24"/>
          <w:szCs w:val="24"/>
        </w:rPr>
        <w:br w:type="column"/>
      </w:r>
      <w:r w:rsidR="00F46E68">
        <w:rPr>
          <w:rFonts w:ascii="Times New Roman" w:hAnsi="Times New Roman" w:cs="Times New Roman"/>
          <w:sz w:val="24"/>
          <w:szCs w:val="24"/>
        </w:rPr>
        <w:lastRenderedPageBreak/>
        <w:t>Agent Signature:</w:t>
      </w:r>
      <w:r w:rsidR="00BE309F">
        <w:rPr>
          <w:rStyle w:val="CommentReference"/>
        </w:rPr>
        <w:commentReference w:id="6"/>
      </w:r>
    </w:p>
    <w:p w14:paraId="54FBAC51" w14:textId="67E841F2" w:rsidR="00F46E68" w:rsidRDefault="00F46E68" w:rsidP="00F46E68">
      <w:pPr>
        <w:spacing w:before="100" w:beforeAutospacing="1" w:after="0" w:line="240" w:lineRule="auto"/>
        <w:ind w:right="187"/>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signature_agent</w:t>
      </w:r>
      <w:proofErr w:type="spellEnd"/>
      <w:r>
        <w:rPr>
          <w:rFonts w:ascii="Times New Roman" w:hAnsi="Times New Roman" w:cs="Times New Roman"/>
          <w:sz w:val="24"/>
          <w:szCs w:val="24"/>
        </w:rPr>
        <w:t>}</w:t>
      </w:r>
    </w:p>
    <w:p w14:paraId="6ADC60F2" w14:textId="4662BB1A" w:rsidR="00F46E68" w:rsidRDefault="00F46E68" w:rsidP="0087432E">
      <w:pPr>
        <w:rPr>
          <w:rFonts w:ascii="Times New Roman" w:hAnsi="Times New Roman" w:cs="Times New Roman"/>
          <w:w w:val="110"/>
          <w:sz w:val="24"/>
        </w:rPr>
      </w:pPr>
      <w:r>
        <w:rPr>
          <w:rFonts w:ascii="Times New Roman" w:hAnsi="Times New Roman" w:cs="Times New Roman"/>
          <w:w w:val="110"/>
          <w:sz w:val="24"/>
        </w:rPr>
        <w:br w:type="page"/>
      </w:r>
    </w:p>
    <w:p w14:paraId="0A6F429A" w14:textId="77777777" w:rsidR="00F46E68" w:rsidRDefault="00F46E68" w:rsidP="0087432E">
      <w:pPr>
        <w:rPr>
          <w:rFonts w:ascii="Times New Roman" w:hAnsi="Times New Roman" w:cs="Times New Roman"/>
          <w:w w:val="110"/>
          <w:sz w:val="24"/>
        </w:rPr>
        <w:sectPr w:rsidR="00F46E68" w:rsidSect="00F46E68">
          <w:type w:val="continuous"/>
          <w:pgSz w:w="12240" w:h="15840"/>
          <w:pgMar w:top="720" w:right="720" w:bottom="720" w:left="720" w:header="576" w:footer="706" w:gutter="0"/>
          <w:cols w:num="3" w:space="708"/>
          <w:docGrid w:linePitch="360"/>
        </w:sectPr>
      </w:pPr>
    </w:p>
    <w:p w14:paraId="77677DD2" w14:textId="338AB206" w:rsidR="00A4008E" w:rsidRPr="00773BB6" w:rsidRDefault="00A4008E" w:rsidP="0087432E">
      <w:pPr>
        <w:rPr>
          <w:rFonts w:ascii="Times New Roman" w:hAnsi="Times New Roman" w:cs="Times New Roman"/>
        </w:rPr>
      </w:pPr>
      <w:r>
        <w:rPr>
          <w:noProof/>
          <w:lang w:val="en-US"/>
        </w:rPr>
        <w:lastRenderedPageBreak/>
        <w:drawing>
          <wp:inline distT="0" distB="0" distL="0" distR="0" wp14:anchorId="01E93926" wp14:editId="6B420BBE">
            <wp:extent cx="6403861" cy="1286259"/>
            <wp:effectExtent l="19050" t="0" r="0" b="0"/>
            <wp:docPr id="2" name="Picture 1" descr="Indra Energy Letterhead TITLES 2018 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ra Energy Letterhead TITLES 2018 V4.png"/>
                    <pic:cNvPicPr/>
                  </pic:nvPicPr>
                  <pic:blipFill>
                    <a:blip r:embed="rId18"/>
                    <a:stretch>
                      <a:fillRect/>
                    </a:stretch>
                  </pic:blipFill>
                  <pic:spPr>
                    <a:xfrm>
                      <a:off x="0" y="0"/>
                      <a:ext cx="6403861" cy="1286259"/>
                    </a:xfrm>
                    <a:prstGeom prst="rect">
                      <a:avLst/>
                    </a:prstGeom>
                  </pic:spPr>
                </pic:pic>
              </a:graphicData>
            </a:graphic>
          </wp:inline>
        </w:drawing>
      </w:r>
      <w:r w:rsidRPr="00B06CA7">
        <w:rPr>
          <w:rFonts w:ascii="Times New Roman" w:hAnsi="Times New Roman" w:cs="Times New Roman"/>
          <w:w w:val="110"/>
          <w:sz w:val="24"/>
        </w:rPr>
        <w:fldChar w:fldCharType="begin"/>
      </w:r>
      <w:r w:rsidRPr="00B06CA7">
        <w:rPr>
          <w:rFonts w:ascii="Times New Roman" w:hAnsi="Times New Roman" w:cs="Times New Roman"/>
          <w:w w:val="110"/>
          <w:sz w:val="24"/>
        </w:rPr>
        <w:instrText xml:space="preserve"> DATE \@ "M/d/yyyy" </w:instrText>
      </w:r>
      <w:r w:rsidRPr="00B06CA7">
        <w:rPr>
          <w:rFonts w:ascii="Times New Roman" w:hAnsi="Times New Roman" w:cs="Times New Roman"/>
          <w:w w:val="110"/>
          <w:sz w:val="24"/>
        </w:rPr>
        <w:fldChar w:fldCharType="separate"/>
      </w:r>
      <w:r w:rsidR="000D1B52">
        <w:rPr>
          <w:rFonts w:ascii="Times New Roman" w:hAnsi="Times New Roman" w:cs="Times New Roman"/>
          <w:noProof/>
          <w:w w:val="110"/>
          <w:sz w:val="24"/>
        </w:rPr>
        <w:t>2/26/2020</w:t>
      </w:r>
      <w:r w:rsidRPr="00B06CA7">
        <w:rPr>
          <w:rFonts w:ascii="Times New Roman" w:hAnsi="Times New Roman" w:cs="Times New Roman"/>
          <w:w w:val="110"/>
          <w:sz w:val="24"/>
        </w:rPr>
        <w:fldChar w:fldCharType="end"/>
      </w:r>
      <w:r w:rsidRPr="00B06CA7">
        <w:rPr>
          <w:rFonts w:ascii="Times New Roman" w:hAnsi="Times New Roman" w:cs="Times New Roman"/>
          <w:w w:val="110"/>
          <w:sz w:val="24"/>
        </w:rPr>
        <w:t xml:space="preserve"> </w:t>
      </w:r>
    </w:p>
    <w:p w14:paraId="3563D5ED" w14:textId="2A283B9A" w:rsidR="006B577D" w:rsidRPr="00A374D9" w:rsidRDefault="00A374D9" w:rsidP="0087432E">
      <w:pPr>
        <w:pStyle w:val="BodyText"/>
        <w:kinsoku w:val="0"/>
        <w:overflowPunct w:val="0"/>
        <w:spacing w:line="249" w:lineRule="exact"/>
        <w:ind w:right="99"/>
        <w:rPr>
          <w:ins w:id="7" w:author="Shelly Wheeler" w:date="2020-02-17T12:09:00Z"/>
          <w:rFonts w:ascii="Times New Roman" w:cs="Times New Roman"/>
          <w:w w:val="110"/>
          <w:sz w:val="24"/>
          <w:szCs w:val="22"/>
        </w:rPr>
      </w:pPr>
      <w:r w:rsidRPr="00A374D9">
        <w:rPr>
          <w:rFonts w:ascii="Times New Roman" w:cs="Times New Roman"/>
          <w:w w:val="110"/>
          <w:sz w:val="24"/>
          <w:szCs w:val="22"/>
        </w:rPr>
        <w:t>${</w:t>
      </w:r>
      <w:proofErr w:type="spellStart"/>
      <w:r w:rsidRPr="00A374D9">
        <w:rPr>
          <w:rFonts w:ascii="Times New Roman" w:cs="Times New Roman"/>
          <w:w w:val="110"/>
          <w:sz w:val="24"/>
          <w:szCs w:val="22"/>
        </w:rPr>
        <w:t>address_service</w:t>
      </w:r>
      <w:proofErr w:type="spellEnd"/>
      <w:r w:rsidRPr="00A374D9">
        <w:rPr>
          <w:rFonts w:ascii="Times New Roman" w:cs="Times New Roman"/>
          <w:w w:val="110"/>
          <w:sz w:val="24"/>
          <w:szCs w:val="22"/>
        </w:rPr>
        <w:t>}</w:t>
      </w:r>
      <w:del w:id="8" w:author="Shelly Wheeler" w:date="2020-02-17T12:09:00Z">
        <w:r w:rsidR="00A4008E" w:rsidRPr="00A374D9" w:rsidDel="006B577D">
          <w:rPr>
            <w:rFonts w:ascii="Times New Roman" w:cs="Times New Roman"/>
            <w:w w:val="110"/>
            <w:sz w:val="24"/>
            <w:szCs w:val="22"/>
          </w:rPr>
          <w:delText>ADDRESS BLOCK</w:delText>
        </w:r>
      </w:del>
    </w:p>
    <w:p w14:paraId="5852DF9E" w14:textId="18B7DD97" w:rsidR="00A4008E" w:rsidRPr="00B06CA7" w:rsidRDefault="00A374D9" w:rsidP="0087432E">
      <w:pPr>
        <w:pStyle w:val="BodyText"/>
        <w:kinsoku w:val="0"/>
        <w:overflowPunct w:val="0"/>
        <w:spacing w:line="249" w:lineRule="exact"/>
        <w:ind w:right="99"/>
        <w:rPr>
          <w:rFonts w:ascii="Times New Roman" w:cs="Times New Roman"/>
          <w:w w:val="110"/>
          <w:sz w:val="24"/>
          <w:szCs w:val="22"/>
        </w:rPr>
      </w:pPr>
      <w:r w:rsidRPr="00A374D9">
        <w:rPr>
          <w:rFonts w:ascii="Times New Roman" w:cs="Times New Roman"/>
          <w:w w:val="110"/>
          <w:sz w:val="24"/>
          <w:szCs w:val="22"/>
        </w:rPr>
        <w:t>${</w:t>
      </w:r>
      <w:proofErr w:type="spellStart"/>
      <w:r w:rsidRPr="00A374D9">
        <w:rPr>
          <w:rFonts w:ascii="Times New Roman" w:cs="Times New Roman"/>
          <w:w w:val="110"/>
          <w:sz w:val="24"/>
          <w:szCs w:val="22"/>
        </w:rPr>
        <w:t>city_state_zip_service</w:t>
      </w:r>
      <w:proofErr w:type="spellEnd"/>
      <w:r w:rsidRPr="00A374D9">
        <w:rPr>
          <w:rFonts w:ascii="Times New Roman" w:cs="Times New Roman"/>
          <w:w w:val="110"/>
          <w:sz w:val="24"/>
          <w:szCs w:val="22"/>
        </w:rPr>
        <w:t>}</w:t>
      </w:r>
      <w:commentRangeStart w:id="9"/>
      <w:commentRangeStart w:id="10"/>
      <w:commentRangeEnd w:id="9"/>
      <w:r w:rsidR="0087432E" w:rsidRPr="00A374D9">
        <w:rPr>
          <w:rStyle w:val="CommentReference"/>
          <w:rFonts w:asciiTheme="minorHAnsi" w:eastAsiaTheme="minorHAnsi" w:hAnsiTheme="minorHAnsi" w:cstheme="minorBidi"/>
          <w:lang w:val="en-CA"/>
        </w:rPr>
        <w:commentReference w:id="9"/>
      </w:r>
      <w:commentRangeEnd w:id="10"/>
      <w:r w:rsidR="003D3B26" w:rsidRPr="00A374D9">
        <w:rPr>
          <w:rStyle w:val="CommentReference"/>
          <w:rFonts w:asciiTheme="minorHAnsi" w:eastAsiaTheme="minorHAnsi" w:hAnsiTheme="minorHAnsi" w:cstheme="minorBidi"/>
          <w:lang w:val="en-CA"/>
        </w:rPr>
        <w:commentReference w:id="10"/>
      </w:r>
    </w:p>
    <w:p w14:paraId="7E599F37" w14:textId="77777777" w:rsidR="00A4008E" w:rsidRPr="00E559F3" w:rsidRDefault="00A4008E" w:rsidP="0087432E">
      <w:pPr>
        <w:pStyle w:val="BodyText"/>
        <w:kinsoku w:val="0"/>
        <w:overflowPunct w:val="0"/>
        <w:spacing w:line="249" w:lineRule="exact"/>
        <w:ind w:right="99"/>
        <w:rPr>
          <w:rFonts w:ascii="Times New Roman" w:cs="Times New Roman"/>
          <w:b/>
          <w:sz w:val="24"/>
          <w:szCs w:val="24"/>
        </w:rPr>
      </w:pPr>
    </w:p>
    <w:p w14:paraId="4F3DF39F" w14:textId="77777777" w:rsidR="00A4008E" w:rsidRPr="00E559F3" w:rsidRDefault="00A4008E" w:rsidP="0087432E">
      <w:pPr>
        <w:pStyle w:val="BodyText"/>
        <w:kinsoku w:val="0"/>
        <w:overflowPunct w:val="0"/>
        <w:spacing w:line="249" w:lineRule="exact"/>
        <w:ind w:right="99"/>
        <w:jc w:val="center"/>
        <w:rPr>
          <w:rFonts w:ascii="Times New Roman" w:cs="Times New Roman"/>
          <w:b/>
          <w:sz w:val="24"/>
          <w:szCs w:val="24"/>
          <w:u w:val="single"/>
        </w:rPr>
      </w:pPr>
      <w:r w:rsidRPr="00E559F3">
        <w:rPr>
          <w:rFonts w:ascii="Times New Roman" w:cs="Times New Roman"/>
          <w:b/>
          <w:sz w:val="24"/>
          <w:szCs w:val="24"/>
          <w:u w:val="single"/>
        </w:rPr>
        <w:t>Automatic Contract Renewal</w:t>
      </w:r>
    </w:p>
    <w:p w14:paraId="16B7F14F" w14:textId="77777777" w:rsidR="00A4008E" w:rsidRPr="00E559F3" w:rsidRDefault="00A4008E" w:rsidP="0087432E">
      <w:pPr>
        <w:pStyle w:val="BodyText"/>
        <w:kinsoku w:val="0"/>
        <w:overflowPunct w:val="0"/>
        <w:spacing w:line="249" w:lineRule="exact"/>
        <w:ind w:right="99"/>
        <w:rPr>
          <w:rFonts w:ascii="Times New Roman" w:cs="Times New Roman"/>
          <w:b/>
          <w:sz w:val="24"/>
          <w:szCs w:val="24"/>
        </w:rPr>
      </w:pPr>
    </w:p>
    <w:p w14:paraId="29B10F4F" w14:textId="77777777" w:rsidR="00A4008E" w:rsidRDefault="00A4008E" w:rsidP="0087432E">
      <w:pPr>
        <w:pStyle w:val="BodyText"/>
        <w:kinsoku w:val="0"/>
        <w:overflowPunct w:val="0"/>
        <w:spacing w:line="249" w:lineRule="exact"/>
        <w:jc w:val="both"/>
        <w:rPr>
          <w:rFonts w:ascii="Times New Roman" w:eastAsia="Times New Roman" w:cs="Times New Roman"/>
          <w:b/>
          <w:sz w:val="24"/>
          <w:szCs w:val="24"/>
        </w:rPr>
      </w:pPr>
      <w:r>
        <w:rPr>
          <w:rFonts w:ascii="Times New Roman" w:cs="Times New Roman"/>
          <w:b/>
          <w:sz w:val="24"/>
          <w:szCs w:val="24"/>
        </w:rPr>
        <w:t xml:space="preserve">Your Terms and Conditions and Uniform Disclosure Statement documents (“Agreement”) provide for the automatic renewal of your service with Indra. Specifically, as stated in your Agreement, </w:t>
      </w:r>
      <w:r w:rsidRPr="006F7810">
        <w:rPr>
          <w:rFonts w:ascii="Times New Roman" w:eastAsia="Times New Roman" w:cs="Times New Roman"/>
          <w:b/>
          <w:sz w:val="24"/>
          <w:szCs w:val="24"/>
        </w:rPr>
        <w:t xml:space="preserve">if you </w:t>
      </w:r>
      <w:r>
        <w:rPr>
          <w:rFonts w:ascii="Times New Roman" w:eastAsia="Times New Roman" w:cs="Times New Roman"/>
          <w:b/>
          <w:sz w:val="24"/>
          <w:szCs w:val="24"/>
        </w:rPr>
        <w:t>do not respond to the renewal notice Indra will send you between 30 and 60 days before your initial term expires or if you do not terminate your Agreement</w:t>
      </w:r>
      <w:r w:rsidRPr="006F7810">
        <w:rPr>
          <w:rFonts w:ascii="Times New Roman" w:eastAsia="Times New Roman" w:cs="Times New Roman"/>
          <w:b/>
          <w:sz w:val="24"/>
          <w:szCs w:val="24"/>
        </w:rPr>
        <w:t xml:space="preserve">, your service will automatically </w:t>
      </w:r>
      <w:r>
        <w:rPr>
          <w:rFonts w:ascii="Times New Roman" w:eastAsia="Times New Roman" w:cs="Times New Roman"/>
          <w:b/>
          <w:sz w:val="24"/>
          <w:szCs w:val="24"/>
        </w:rPr>
        <w:t>renew at a fixed rate that may differ from the rate you are receiving during the initial term</w:t>
      </w:r>
      <w:r w:rsidRPr="006F7810">
        <w:rPr>
          <w:rFonts w:ascii="Times New Roman" w:eastAsia="Times New Roman" w:cs="Times New Roman"/>
          <w:b/>
          <w:sz w:val="24"/>
          <w:szCs w:val="24"/>
        </w:rPr>
        <w:t>.</w:t>
      </w:r>
    </w:p>
    <w:p w14:paraId="08A5189A" w14:textId="77777777" w:rsidR="00A4008E" w:rsidRDefault="00A4008E" w:rsidP="0087432E">
      <w:pPr>
        <w:pStyle w:val="BodyText"/>
        <w:kinsoku w:val="0"/>
        <w:overflowPunct w:val="0"/>
        <w:spacing w:line="249" w:lineRule="exact"/>
        <w:jc w:val="both"/>
        <w:rPr>
          <w:rFonts w:ascii="Times New Roman" w:eastAsia="Times New Roman" w:cs="Times New Roman"/>
          <w:b/>
          <w:sz w:val="24"/>
          <w:szCs w:val="24"/>
        </w:rPr>
      </w:pPr>
    </w:p>
    <w:p w14:paraId="40AD89B0" w14:textId="77777777" w:rsidR="00A4008E" w:rsidRDefault="00A4008E" w:rsidP="0087432E">
      <w:pPr>
        <w:pStyle w:val="BodyText"/>
        <w:kinsoku w:val="0"/>
        <w:overflowPunct w:val="0"/>
        <w:spacing w:line="249" w:lineRule="exact"/>
        <w:jc w:val="both"/>
        <w:rPr>
          <w:rFonts w:ascii="Times New Roman" w:cs="Times New Roman"/>
          <w:b/>
          <w:sz w:val="24"/>
          <w:szCs w:val="24"/>
        </w:rPr>
      </w:pPr>
      <w:r>
        <w:rPr>
          <w:rFonts w:ascii="Times New Roman" w:cs="Times New Roman"/>
          <w:b/>
          <w:sz w:val="24"/>
          <w:szCs w:val="24"/>
        </w:rPr>
        <w:t xml:space="preserve">The estimated bill cycle on which the initial term expires is [FILL IN MONTH &amp; YEAR]. This could vary based on when the local electric distribution company (“EDC”) accepts the initial enrollment.  Additionally, the estimated bill cycle on which the renewal term begins is [FILL IN MONTH &amp; YEAR]. This will immediately follow the last billing cycle of the initial term.  </w:t>
      </w:r>
    </w:p>
    <w:p w14:paraId="5C87F230" w14:textId="77777777" w:rsidR="00A4008E" w:rsidRDefault="00A4008E" w:rsidP="0087432E">
      <w:pPr>
        <w:pStyle w:val="BodyText"/>
        <w:kinsoku w:val="0"/>
        <w:overflowPunct w:val="0"/>
        <w:spacing w:line="249" w:lineRule="exact"/>
        <w:jc w:val="both"/>
        <w:rPr>
          <w:rFonts w:ascii="Times New Roman" w:cs="Times New Roman"/>
          <w:b/>
          <w:sz w:val="24"/>
          <w:szCs w:val="24"/>
        </w:rPr>
      </w:pPr>
    </w:p>
    <w:p w14:paraId="6662FFB1" w14:textId="77777777" w:rsidR="00A4008E" w:rsidRPr="00E559F3" w:rsidRDefault="00A4008E" w:rsidP="0087432E">
      <w:pPr>
        <w:pStyle w:val="BodyText"/>
        <w:kinsoku w:val="0"/>
        <w:overflowPunct w:val="0"/>
        <w:spacing w:line="249" w:lineRule="exact"/>
        <w:jc w:val="both"/>
        <w:rPr>
          <w:rFonts w:ascii="Times New Roman" w:cs="Times New Roman"/>
          <w:b/>
          <w:sz w:val="24"/>
          <w:szCs w:val="24"/>
        </w:rPr>
      </w:pPr>
      <w:r w:rsidRPr="00E559F3">
        <w:rPr>
          <w:rFonts w:ascii="Times New Roman" w:cs="Times New Roman"/>
          <w:b/>
          <w:sz w:val="24"/>
          <w:szCs w:val="24"/>
        </w:rPr>
        <w:t xml:space="preserve">You have the right to terminate </w:t>
      </w:r>
      <w:r>
        <w:rPr>
          <w:rFonts w:ascii="Times New Roman" w:cs="Times New Roman"/>
          <w:b/>
          <w:sz w:val="24"/>
          <w:szCs w:val="24"/>
        </w:rPr>
        <w:t>your Agreement</w:t>
      </w:r>
      <w:r w:rsidRPr="00E559F3">
        <w:rPr>
          <w:rFonts w:ascii="Times New Roman" w:cs="Times New Roman"/>
          <w:b/>
          <w:sz w:val="24"/>
          <w:szCs w:val="24"/>
        </w:rPr>
        <w:t xml:space="preserve"> </w:t>
      </w:r>
      <w:r>
        <w:rPr>
          <w:rFonts w:ascii="Times New Roman" w:cs="Times New Roman"/>
          <w:b/>
          <w:sz w:val="24"/>
          <w:szCs w:val="24"/>
        </w:rPr>
        <w:t xml:space="preserve">during the initial term or during any renewal term </w:t>
      </w:r>
      <w:r w:rsidRPr="00E559F3">
        <w:rPr>
          <w:rFonts w:ascii="Times New Roman" w:cs="Times New Roman"/>
          <w:b/>
          <w:sz w:val="24"/>
          <w:szCs w:val="24"/>
        </w:rPr>
        <w:t>without any termination fee or penalty</w:t>
      </w:r>
      <w:r>
        <w:rPr>
          <w:rFonts w:ascii="Times New Roman" w:cs="Times New Roman"/>
          <w:b/>
          <w:sz w:val="24"/>
          <w:szCs w:val="24"/>
        </w:rPr>
        <w:t xml:space="preserve"> by emailing us at </w:t>
      </w:r>
      <w:hyperlink r:id="rId19" w:history="1">
        <w:r w:rsidRPr="00DB732C">
          <w:rPr>
            <w:rStyle w:val="Hyperlink"/>
            <w:rFonts w:ascii="Times New Roman"/>
            <w:b/>
            <w:sz w:val="24"/>
            <w:szCs w:val="24"/>
          </w:rPr>
          <w:t>CustomerCare@IndraEnergy.com</w:t>
        </w:r>
      </w:hyperlink>
      <w:r>
        <w:rPr>
          <w:rFonts w:ascii="Times New Roman" w:cs="Times New Roman"/>
          <w:b/>
          <w:sz w:val="24"/>
          <w:szCs w:val="24"/>
        </w:rPr>
        <w:t xml:space="preserve"> or by calling us toll free at 888-504-6372. Please note that t</w:t>
      </w:r>
      <w:r w:rsidRPr="005A1077">
        <w:rPr>
          <w:rFonts w:ascii="Times New Roman" w:cs="Times New Roman"/>
          <w:b/>
          <w:sz w:val="24"/>
          <w:szCs w:val="24"/>
        </w:rPr>
        <w:t xml:space="preserve">he termination will not become effective until </w:t>
      </w:r>
      <w:r>
        <w:rPr>
          <w:rFonts w:ascii="Times New Roman" w:cs="Times New Roman"/>
          <w:b/>
          <w:sz w:val="24"/>
          <w:szCs w:val="24"/>
        </w:rPr>
        <w:t xml:space="preserve">the EDC </w:t>
      </w:r>
      <w:r w:rsidRPr="005A1077">
        <w:rPr>
          <w:rFonts w:ascii="Times New Roman" w:cs="Times New Roman"/>
          <w:b/>
          <w:sz w:val="24"/>
          <w:szCs w:val="24"/>
        </w:rPr>
        <w:t xml:space="preserve">successfully switches you to the provider of your choice. Until that occurs, you are liable for all of </w:t>
      </w:r>
      <w:r>
        <w:rPr>
          <w:rFonts w:ascii="Times New Roman" w:cs="Times New Roman"/>
          <w:b/>
          <w:sz w:val="24"/>
          <w:szCs w:val="24"/>
        </w:rPr>
        <w:t>Indra’s</w:t>
      </w:r>
      <w:r w:rsidRPr="005A1077">
        <w:rPr>
          <w:rFonts w:ascii="Times New Roman" w:cs="Times New Roman"/>
          <w:b/>
          <w:sz w:val="24"/>
          <w:szCs w:val="24"/>
        </w:rPr>
        <w:t xml:space="preserve"> charges while </w:t>
      </w:r>
      <w:r>
        <w:rPr>
          <w:rFonts w:ascii="Times New Roman" w:cs="Times New Roman"/>
          <w:b/>
          <w:sz w:val="24"/>
          <w:szCs w:val="24"/>
        </w:rPr>
        <w:t xml:space="preserve">the EDC is switching </w:t>
      </w:r>
      <w:r w:rsidRPr="005A1077">
        <w:rPr>
          <w:rFonts w:ascii="Times New Roman" w:cs="Times New Roman"/>
          <w:b/>
          <w:sz w:val="24"/>
          <w:szCs w:val="24"/>
        </w:rPr>
        <w:t xml:space="preserve">you </w:t>
      </w:r>
      <w:r>
        <w:rPr>
          <w:rFonts w:ascii="Times New Roman" w:cs="Times New Roman"/>
          <w:b/>
          <w:sz w:val="24"/>
          <w:szCs w:val="24"/>
        </w:rPr>
        <w:t>to such provider.</w:t>
      </w:r>
    </w:p>
    <w:p w14:paraId="7EF8047C" w14:textId="77777777" w:rsidR="00A4008E" w:rsidRPr="00E559F3" w:rsidRDefault="00A4008E" w:rsidP="0087432E">
      <w:pPr>
        <w:pStyle w:val="BodyText"/>
        <w:kinsoku w:val="0"/>
        <w:overflowPunct w:val="0"/>
        <w:spacing w:line="249" w:lineRule="exact"/>
        <w:jc w:val="both"/>
        <w:rPr>
          <w:rFonts w:ascii="Times New Roman" w:cs="Times New Roman"/>
          <w:b/>
          <w:sz w:val="24"/>
          <w:szCs w:val="24"/>
        </w:rPr>
      </w:pPr>
    </w:p>
    <w:p w14:paraId="0BD10B6D" w14:textId="77777777" w:rsidR="00A4008E" w:rsidRPr="00E559F3" w:rsidRDefault="00A4008E" w:rsidP="0087432E">
      <w:pPr>
        <w:pStyle w:val="BodyText"/>
        <w:kinsoku w:val="0"/>
        <w:overflowPunct w:val="0"/>
        <w:spacing w:line="249" w:lineRule="exact"/>
        <w:jc w:val="both"/>
        <w:rPr>
          <w:rFonts w:ascii="Times New Roman" w:cs="Times New Roman"/>
          <w:b/>
          <w:sz w:val="24"/>
          <w:szCs w:val="24"/>
        </w:rPr>
      </w:pPr>
      <w:r w:rsidRPr="00E559F3">
        <w:rPr>
          <w:rFonts w:ascii="Times New Roman" w:cs="Times New Roman"/>
          <w:b/>
          <w:sz w:val="24"/>
          <w:szCs w:val="24"/>
        </w:rPr>
        <w:t xml:space="preserve">You can always contact Customer Care if you have any questions or wish to discuss your options by email or phone at: </w:t>
      </w:r>
      <w:hyperlink r:id="rId20" w:history="1">
        <w:r w:rsidRPr="00DB732C">
          <w:rPr>
            <w:rStyle w:val="Hyperlink"/>
            <w:rFonts w:ascii="Times New Roman"/>
            <w:b/>
            <w:sz w:val="24"/>
            <w:szCs w:val="24"/>
          </w:rPr>
          <w:t>CustomerCare@IndraEnergy.com</w:t>
        </w:r>
      </w:hyperlink>
      <w:r>
        <w:rPr>
          <w:rFonts w:ascii="Times New Roman" w:cs="Times New Roman"/>
          <w:b/>
          <w:sz w:val="24"/>
          <w:szCs w:val="24"/>
        </w:rPr>
        <w:t xml:space="preserve"> </w:t>
      </w:r>
      <w:r w:rsidRPr="00E559F3">
        <w:rPr>
          <w:rFonts w:ascii="Times New Roman" w:cs="Times New Roman"/>
          <w:b/>
          <w:sz w:val="24"/>
          <w:szCs w:val="24"/>
        </w:rPr>
        <w:t xml:space="preserve">or toll free at </w:t>
      </w:r>
      <w:r>
        <w:rPr>
          <w:rFonts w:ascii="Times New Roman" w:cs="Times New Roman"/>
          <w:b/>
          <w:sz w:val="24"/>
          <w:szCs w:val="24"/>
        </w:rPr>
        <w:t>888-504-6372</w:t>
      </w:r>
      <w:r w:rsidRPr="00E559F3">
        <w:rPr>
          <w:rFonts w:ascii="Times New Roman" w:cs="Times New Roman"/>
          <w:b/>
          <w:sz w:val="24"/>
          <w:szCs w:val="24"/>
        </w:rPr>
        <w:t xml:space="preserve">. </w:t>
      </w:r>
    </w:p>
    <w:p w14:paraId="6DB00A2B" w14:textId="77777777" w:rsidR="00A4008E" w:rsidRPr="00E559F3" w:rsidRDefault="00A4008E" w:rsidP="0087432E">
      <w:pPr>
        <w:pStyle w:val="BodyText"/>
        <w:kinsoku w:val="0"/>
        <w:overflowPunct w:val="0"/>
        <w:spacing w:line="249" w:lineRule="exact"/>
        <w:rPr>
          <w:rFonts w:ascii="Times New Roman" w:cs="Times New Roman"/>
          <w:b/>
          <w:sz w:val="24"/>
          <w:szCs w:val="24"/>
        </w:rPr>
      </w:pPr>
    </w:p>
    <w:p w14:paraId="15830EF5" w14:textId="77777777" w:rsidR="00A4008E" w:rsidRPr="00773BB6" w:rsidRDefault="00A4008E" w:rsidP="0087432E">
      <w:pPr>
        <w:pStyle w:val="BodyText"/>
        <w:kinsoku w:val="0"/>
        <w:overflowPunct w:val="0"/>
        <w:spacing w:line="249" w:lineRule="exact"/>
        <w:rPr>
          <w:rFonts w:ascii="Times New Roman" w:cs="Times New Roman"/>
          <w:b/>
          <w:sz w:val="24"/>
          <w:szCs w:val="24"/>
        </w:rPr>
      </w:pPr>
      <w:r w:rsidRPr="00E559F3">
        <w:rPr>
          <w:rFonts w:ascii="Times New Roman" w:cs="Times New Roman"/>
          <w:b/>
          <w:sz w:val="24"/>
          <w:szCs w:val="24"/>
        </w:rPr>
        <w:t>Thank you for allowing us to serve you.</w:t>
      </w:r>
    </w:p>
    <w:p w14:paraId="5FE17FE1" w14:textId="77777777" w:rsidR="00A4008E" w:rsidRPr="00E559F3" w:rsidRDefault="00A4008E" w:rsidP="0087432E">
      <w:pPr>
        <w:pStyle w:val="BodyText"/>
        <w:kinsoku w:val="0"/>
        <w:overflowPunct w:val="0"/>
        <w:spacing w:line="249" w:lineRule="exact"/>
        <w:rPr>
          <w:rFonts w:ascii="Times New Roman" w:cs="Times New Roman"/>
          <w:b/>
          <w:sz w:val="24"/>
          <w:szCs w:val="24"/>
        </w:rPr>
      </w:pPr>
    </w:p>
    <w:p w14:paraId="68F3C163" w14:textId="77777777" w:rsidR="00A4008E" w:rsidRPr="00E559F3" w:rsidRDefault="00A4008E" w:rsidP="0087432E">
      <w:pPr>
        <w:pStyle w:val="BodyText"/>
        <w:kinsoku w:val="0"/>
        <w:overflowPunct w:val="0"/>
        <w:spacing w:line="249" w:lineRule="exact"/>
        <w:ind w:left="3600" w:firstLine="720"/>
        <w:rPr>
          <w:rFonts w:ascii="Times New Roman" w:cs="Times New Roman"/>
          <w:b/>
          <w:sz w:val="24"/>
          <w:szCs w:val="24"/>
        </w:rPr>
      </w:pPr>
      <w:r w:rsidRPr="00E559F3">
        <w:rPr>
          <w:rFonts w:ascii="Times New Roman" w:cs="Times New Roman"/>
          <w:b/>
          <w:sz w:val="24"/>
          <w:szCs w:val="24"/>
        </w:rPr>
        <w:t xml:space="preserve">Sincerely, </w:t>
      </w:r>
    </w:p>
    <w:p w14:paraId="6A4EED52" w14:textId="77777777" w:rsidR="00A4008E" w:rsidRPr="00E559F3" w:rsidRDefault="00A4008E" w:rsidP="0087432E">
      <w:pPr>
        <w:pStyle w:val="BodyText"/>
        <w:kinsoku w:val="0"/>
        <w:overflowPunct w:val="0"/>
        <w:spacing w:line="249" w:lineRule="exact"/>
        <w:rPr>
          <w:rFonts w:ascii="Times New Roman" w:cs="Times New Roman"/>
          <w:b/>
          <w:sz w:val="24"/>
          <w:szCs w:val="24"/>
        </w:rPr>
      </w:pPr>
    </w:p>
    <w:p w14:paraId="70F35461" w14:textId="77777777" w:rsidR="00A4008E" w:rsidRPr="00E559F3" w:rsidRDefault="00A4008E" w:rsidP="0087432E">
      <w:pPr>
        <w:pStyle w:val="BodyText"/>
        <w:kinsoku w:val="0"/>
        <w:overflowPunct w:val="0"/>
        <w:spacing w:line="249" w:lineRule="exact"/>
        <w:ind w:left="3600" w:firstLine="720"/>
        <w:rPr>
          <w:rFonts w:ascii="Times New Roman" w:cs="Times New Roman"/>
          <w:b/>
          <w:sz w:val="24"/>
          <w:szCs w:val="24"/>
        </w:rPr>
      </w:pPr>
      <w:r w:rsidRPr="00E559F3">
        <w:rPr>
          <w:rFonts w:ascii="Times New Roman" w:cs="Times New Roman"/>
          <w:b/>
          <w:sz w:val="24"/>
          <w:szCs w:val="24"/>
        </w:rPr>
        <w:t>Indra Energy</w:t>
      </w:r>
    </w:p>
    <w:p w14:paraId="41F8F52A" w14:textId="77777777" w:rsidR="00A4008E" w:rsidRDefault="00A4008E" w:rsidP="0087432E">
      <w:pPr>
        <w:pStyle w:val="BodyText"/>
        <w:kinsoku w:val="0"/>
        <w:overflowPunct w:val="0"/>
        <w:spacing w:line="249" w:lineRule="exact"/>
        <w:ind w:right="99"/>
        <w:rPr>
          <w:rFonts w:asciiTheme="minorHAnsi" w:hAnsiTheme="minorHAnsi"/>
          <w:sz w:val="24"/>
          <w:szCs w:val="24"/>
        </w:rPr>
      </w:pPr>
    </w:p>
    <w:p w14:paraId="06E223B4" w14:textId="77777777" w:rsidR="00A4008E" w:rsidRDefault="00A4008E" w:rsidP="0087432E">
      <w:pPr>
        <w:pStyle w:val="BodyText"/>
        <w:kinsoku w:val="0"/>
        <w:overflowPunct w:val="0"/>
        <w:spacing w:line="249" w:lineRule="exact"/>
        <w:ind w:right="99"/>
        <w:rPr>
          <w:rFonts w:asciiTheme="minorHAnsi" w:hAnsiTheme="minorHAnsi"/>
          <w:sz w:val="24"/>
          <w:szCs w:val="24"/>
        </w:rPr>
      </w:pPr>
    </w:p>
    <w:p w14:paraId="2C8062E5" w14:textId="180EB7EC" w:rsidR="00A4008E" w:rsidRPr="00B92EEF" w:rsidRDefault="00A4008E" w:rsidP="0087432E">
      <w:pPr>
        <w:spacing w:after="0" w:line="240" w:lineRule="auto"/>
        <w:jc w:val="both"/>
        <w:rPr>
          <w:rFonts w:ascii="Times New Roman" w:eastAsia="Calibri" w:hAnsi="Times New Roman" w:cs="Times New Roman"/>
          <w:kern w:val="24"/>
          <w:sz w:val="24"/>
          <w:szCs w:val="24"/>
          <w:lang w:val="en-US" w:bidi="en-US"/>
        </w:rPr>
      </w:pPr>
      <w:r w:rsidRPr="00B92EEF">
        <w:rPr>
          <w:rFonts w:ascii="Times New Roman" w:eastAsia="Calibri" w:hAnsi="Times New Roman" w:cs="Times New Roman"/>
          <w:kern w:val="24"/>
          <w:sz w:val="24"/>
          <w:szCs w:val="24"/>
          <w:lang w:val="en-US" w:bidi="en-US"/>
        </w:rPr>
        <w:t xml:space="preserve">Indra is not the same entity as your electric delivery company.  You are not required to enroll with Indra.  Beginning on </w:t>
      </w:r>
      <w:r w:rsidR="002355DB">
        <w:rPr>
          <w:rFonts w:ascii="Times New Roman" w:eastAsia="Calibri" w:hAnsi="Times New Roman" w:cs="Times New Roman"/>
          <w:kern w:val="24"/>
          <w:sz w:val="24"/>
          <w:szCs w:val="24"/>
          <w:lang w:val="en-US" w:bidi="en-US"/>
        </w:rPr>
        <w:t>${date}</w:t>
      </w:r>
      <w:r w:rsidRPr="002355DB">
        <w:rPr>
          <w:rFonts w:ascii="Times New Roman" w:eastAsia="Calibri" w:hAnsi="Times New Roman" w:cs="Times New Roman"/>
          <w:kern w:val="24"/>
          <w:sz w:val="24"/>
          <w:szCs w:val="24"/>
          <w:lang w:val="en-US" w:bidi="en-US"/>
        </w:rPr>
        <w:t>,</w:t>
      </w:r>
      <w:r w:rsidRPr="00B92EEF">
        <w:rPr>
          <w:rFonts w:ascii="Times New Roman" w:eastAsia="Calibri" w:hAnsi="Times New Roman" w:cs="Times New Roman"/>
          <w:kern w:val="24"/>
          <w:sz w:val="24"/>
          <w:szCs w:val="24"/>
          <w:lang w:val="en-US" w:bidi="en-US"/>
        </w:rPr>
        <w:t xml:space="preserve"> </w:t>
      </w:r>
      <w:r>
        <w:rPr>
          <w:rFonts w:ascii="Times New Roman" w:eastAsia="Calibri" w:hAnsi="Times New Roman" w:cs="Times New Roman"/>
          <w:kern w:val="24"/>
          <w:sz w:val="24"/>
          <w:szCs w:val="24"/>
          <w:lang w:val="en-US" w:bidi="en-US"/>
        </w:rPr>
        <w:t xml:space="preserve">if </w:t>
      </w:r>
      <w:proofErr w:type="spellStart"/>
      <w:r>
        <w:rPr>
          <w:rFonts w:ascii="Times New Roman" w:eastAsia="Calibri" w:hAnsi="Times New Roman" w:cs="Times New Roman"/>
          <w:kern w:val="24"/>
          <w:sz w:val="24"/>
          <w:szCs w:val="24"/>
          <w:lang w:val="en-US" w:bidi="en-US"/>
        </w:rPr>
        <w:t>ComEd</w:t>
      </w:r>
      <w:proofErr w:type="spellEnd"/>
      <w:r>
        <w:rPr>
          <w:rFonts w:ascii="Times New Roman" w:eastAsia="Calibri" w:hAnsi="Times New Roman" w:cs="Times New Roman"/>
          <w:kern w:val="24"/>
          <w:sz w:val="24"/>
          <w:szCs w:val="24"/>
          <w:lang w:val="en-US" w:bidi="en-US"/>
        </w:rPr>
        <w:t xml:space="preserve">, </w:t>
      </w:r>
      <w:r w:rsidRPr="00B92EEF">
        <w:rPr>
          <w:rFonts w:ascii="Times New Roman" w:eastAsia="Calibri" w:hAnsi="Times New Roman" w:cs="Times New Roman"/>
          <w:kern w:val="24"/>
          <w:sz w:val="24"/>
          <w:szCs w:val="24"/>
          <w:lang w:val="en-US" w:bidi="en-US"/>
        </w:rPr>
        <w:t xml:space="preserve">the electric supply price to compare is </w:t>
      </w:r>
      <w:r w:rsidR="000240E9">
        <w:rPr>
          <w:rFonts w:ascii="Times New Roman" w:eastAsia="Calibri" w:hAnsi="Times New Roman" w:cs="Times New Roman"/>
          <w:kern w:val="24"/>
          <w:sz w:val="24"/>
          <w:szCs w:val="24"/>
          <w:lang w:val="en-US" w:bidi="en-US"/>
        </w:rPr>
        <w:t>7.17 cents per kwh.</w:t>
      </w:r>
      <w:r>
        <w:rPr>
          <w:rFonts w:ascii="Times New Roman" w:eastAsia="Calibri" w:hAnsi="Times New Roman" w:cs="Times New Roman"/>
          <w:kern w:val="24"/>
          <w:sz w:val="24"/>
          <w:szCs w:val="24"/>
          <w:lang w:val="en-US" w:bidi="en-US"/>
        </w:rPr>
        <w:t xml:space="preserve"> </w:t>
      </w:r>
      <w:bookmarkStart w:id="11" w:name="_Hlk32488964"/>
      <w:r>
        <w:rPr>
          <w:rFonts w:ascii="Times New Roman" w:eastAsia="Calibri" w:hAnsi="Times New Roman" w:cs="Times New Roman"/>
          <w:kern w:val="24"/>
          <w:sz w:val="24"/>
          <w:szCs w:val="24"/>
          <w:lang w:val="en-US" w:bidi="en-US"/>
        </w:rPr>
        <w:t xml:space="preserve">If Ameren, the electric supply price to compare is </w:t>
      </w:r>
      <w:r w:rsidR="00464211">
        <w:rPr>
          <w:rFonts w:ascii="Times New Roman" w:eastAsia="Calibri" w:hAnsi="Times New Roman" w:cs="Times New Roman"/>
          <w:kern w:val="24"/>
          <w:sz w:val="24"/>
          <w:szCs w:val="24"/>
          <w:lang w:val="en-US" w:bidi="en-US"/>
        </w:rPr>
        <w:t xml:space="preserve">4.707 cents per </w:t>
      </w:r>
      <w:proofErr w:type="spellStart"/>
      <w:r w:rsidR="00464211">
        <w:rPr>
          <w:rFonts w:ascii="Times New Roman" w:eastAsia="Calibri" w:hAnsi="Times New Roman" w:cs="Times New Roman"/>
          <w:kern w:val="24"/>
          <w:sz w:val="24"/>
          <w:szCs w:val="24"/>
          <w:lang w:val="en-US" w:bidi="en-US"/>
        </w:rPr>
        <w:t>kwy</w:t>
      </w:r>
      <w:proofErr w:type="spellEnd"/>
      <w:r w:rsidRPr="00AE6E7C">
        <w:rPr>
          <w:rFonts w:ascii="Times New Roman" w:eastAsia="Calibri" w:hAnsi="Times New Roman" w:cs="Times New Roman"/>
          <w:kern w:val="24"/>
          <w:sz w:val="24"/>
          <w:szCs w:val="24"/>
          <w:lang w:val="en-US" w:bidi="en-US"/>
        </w:rPr>
        <w:t xml:space="preserve"> based on usage of 0-800 kWh or </w:t>
      </w:r>
      <w:r w:rsidR="00464211">
        <w:rPr>
          <w:rFonts w:ascii="Times New Roman" w:eastAsia="Calibri" w:hAnsi="Times New Roman" w:cs="Times New Roman"/>
          <w:kern w:val="24"/>
          <w:sz w:val="24"/>
          <w:szCs w:val="24"/>
          <w:lang w:val="en-US" w:bidi="en-US"/>
        </w:rPr>
        <w:t>4.469 cents per kwh</w:t>
      </w:r>
      <w:r w:rsidRPr="00A81821">
        <w:rPr>
          <w:rFonts w:ascii="Times New Roman" w:eastAsia="Calibri" w:hAnsi="Times New Roman" w:cs="Times New Roman"/>
          <w:kern w:val="24"/>
          <w:sz w:val="24"/>
          <w:szCs w:val="24"/>
          <w:lang w:val="en-US" w:bidi="en-US"/>
        </w:rPr>
        <w:t xml:space="preserve"> based on usage great</w:t>
      </w:r>
      <w:r>
        <w:rPr>
          <w:rFonts w:ascii="Times New Roman" w:eastAsia="Calibri" w:hAnsi="Times New Roman" w:cs="Times New Roman"/>
          <w:kern w:val="24"/>
          <w:sz w:val="24"/>
          <w:szCs w:val="24"/>
          <w:lang w:val="en-US" w:bidi="en-US"/>
        </w:rPr>
        <w:t xml:space="preserve">er than 800 kWh.  </w:t>
      </w:r>
      <w:r w:rsidRPr="00B92EEF">
        <w:rPr>
          <w:rFonts w:ascii="Times New Roman" w:eastAsia="Calibri" w:hAnsi="Times New Roman" w:cs="Times New Roman"/>
          <w:kern w:val="24"/>
          <w:sz w:val="24"/>
          <w:szCs w:val="24"/>
          <w:lang w:val="en-US" w:bidi="en-US"/>
        </w:rPr>
        <w:t xml:space="preserve">The electric utility electric supply price will expire on </w:t>
      </w:r>
      <w:r w:rsidR="00464211">
        <w:rPr>
          <w:rFonts w:ascii="Times New Roman" w:eastAsia="Calibri" w:hAnsi="Times New Roman" w:cs="Times New Roman"/>
          <w:kern w:val="24"/>
          <w:sz w:val="24"/>
          <w:szCs w:val="24"/>
          <w:lang w:val="en-US" w:bidi="en-US"/>
        </w:rPr>
        <w:t>May 202</w:t>
      </w:r>
      <w:r w:rsidR="00464211" w:rsidRPr="00464211">
        <w:rPr>
          <w:rFonts w:ascii="Times New Roman" w:eastAsia="Calibri" w:hAnsi="Times New Roman" w:cs="Times New Roman"/>
          <w:kern w:val="24"/>
          <w:sz w:val="24"/>
          <w:szCs w:val="24"/>
          <w:lang w:val="en-US" w:bidi="en-US"/>
        </w:rPr>
        <w:t>0</w:t>
      </w:r>
      <w:r w:rsidRPr="00464211">
        <w:rPr>
          <w:rFonts w:ascii="Times New Roman" w:eastAsia="Calibri" w:hAnsi="Times New Roman" w:cs="Times New Roman"/>
          <w:kern w:val="24"/>
          <w:sz w:val="24"/>
          <w:szCs w:val="24"/>
          <w:lang w:val="en-US" w:bidi="en-US"/>
        </w:rPr>
        <w:t>.</w:t>
      </w:r>
      <w:r w:rsidRPr="00B92EEF">
        <w:rPr>
          <w:rFonts w:ascii="Times New Roman" w:eastAsia="Calibri" w:hAnsi="Times New Roman" w:cs="Times New Roman"/>
          <w:kern w:val="24"/>
          <w:sz w:val="24"/>
          <w:szCs w:val="24"/>
          <w:lang w:val="en-US" w:bidi="en-US"/>
        </w:rPr>
        <w:t xml:space="preserve">  </w:t>
      </w:r>
      <w:bookmarkEnd w:id="11"/>
      <w:r w:rsidRPr="00B92EEF">
        <w:rPr>
          <w:rFonts w:ascii="Times New Roman" w:eastAsia="Calibri" w:hAnsi="Times New Roman" w:cs="Times New Roman"/>
          <w:kern w:val="24"/>
          <w:sz w:val="24"/>
          <w:szCs w:val="24"/>
          <w:lang w:val="en-US" w:bidi="en-US"/>
        </w:rPr>
        <w:t xml:space="preserve">The utility electric supply price to compare does not include the purchased electricity adjustment factor.  For more information go to the Illinois Commerce Commission's free website at </w:t>
      </w:r>
      <w:hyperlink r:id="rId21" w:history="1">
        <w:r w:rsidRPr="00B92EEF">
          <w:rPr>
            <w:rFonts w:ascii="Times New Roman" w:eastAsia="Calibri" w:hAnsi="Times New Roman" w:cs="Times New Roman"/>
            <w:color w:val="0000FF" w:themeColor="hyperlink"/>
            <w:kern w:val="24"/>
            <w:sz w:val="24"/>
            <w:szCs w:val="24"/>
            <w:u w:val="single"/>
            <w:lang w:val="en-US" w:bidi="en-US"/>
          </w:rPr>
          <w:t>www.pluginillinois.org</w:t>
        </w:r>
      </w:hyperlink>
      <w:r w:rsidRPr="00B92EEF">
        <w:rPr>
          <w:rFonts w:ascii="Times New Roman" w:eastAsia="Calibri" w:hAnsi="Times New Roman" w:cs="Times New Roman"/>
          <w:kern w:val="24"/>
          <w:sz w:val="24"/>
          <w:szCs w:val="24"/>
          <w:lang w:val="en-US" w:bidi="en-US"/>
        </w:rPr>
        <w:t>.The purchased electricity adjustment factor may range between +.5 cents and -.5 cents per kilowatt hour.</w:t>
      </w:r>
      <w:r w:rsidRPr="00B92EEF">
        <w:rPr>
          <w:rFonts w:ascii="Times New Roman" w:eastAsia="Calibri" w:hAnsi="Times New Roman" w:cs="Times New Roman"/>
          <w:kern w:val="24"/>
          <w:sz w:val="24"/>
          <w:szCs w:val="24"/>
          <w:lang w:val="en-US"/>
        </w:rPr>
        <w:t xml:space="preserve">  </w:t>
      </w:r>
    </w:p>
    <w:p w14:paraId="545EAF00" w14:textId="77777777" w:rsidR="00A4008E" w:rsidRPr="0039250F" w:rsidRDefault="00A4008E" w:rsidP="0087432E">
      <w:pPr>
        <w:pStyle w:val="ListParagraph"/>
        <w:spacing w:after="0" w:line="240" w:lineRule="auto"/>
        <w:ind w:left="0"/>
        <w:rPr>
          <w:sz w:val="24"/>
          <w:szCs w:val="24"/>
        </w:rPr>
      </w:pPr>
    </w:p>
    <w:p w14:paraId="4F6C7B99" w14:textId="77777777" w:rsidR="00A4008E" w:rsidRDefault="00A4008E" w:rsidP="0087432E">
      <w:pPr>
        <w:pStyle w:val="BodyText"/>
        <w:kinsoku w:val="0"/>
        <w:overflowPunct w:val="0"/>
        <w:spacing w:line="249" w:lineRule="exact"/>
        <w:ind w:right="99"/>
        <w:rPr>
          <w:rFonts w:asciiTheme="minorHAnsi" w:hAnsiTheme="minorHAnsi"/>
          <w:sz w:val="24"/>
          <w:szCs w:val="24"/>
        </w:rPr>
      </w:pPr>
    </w:p>
    <w:p w14:paraId="0FCE8C4E" w14:textId="77777777" w:rsidR="00A4008E" w:rsidRPr="00AE6E7C" w:rsidRDefault="00A4008E" w:rsidP="0087432E">
      <w:pPr>
        <w:tabs>
          <w:tab w:val="left" w:pos="7620"/>
        </w:tabs>
        <w:rPr>
          <w:lang w:val="en-US"/>
        </w:rPr>
      </w:pPr>
      <w:r>
        <w:rPr>
          <w:lang w:val="en-US"/>
        </w:rPr>
        <w:tab/>
      </w:r>
    </w:p>
    <w:p w14:paraId="05A2A3F9" w14:textId="055DCE6C" w:rsidR="000D1B52" w:rsidRDefault="000D1B52" w:rsidP="00F211F2">
      <w:pPr>
        <w:spacing w:after="0"/>
        <w:jc w:val="center"/>
        <w:rPr>
          <w:b/>
        </w:rPr>
      </w:pPr>
      <w:r>
        <w:rPr>
          <w:b/>
          <w:noProof/>
          <w:lang w:val="en-US"/>
        </w:rPr>
        <mc:AlternateContent>
          <mc:Choice Requires="wps">
            <w:drawing>
              <wp:anchor distT="0" distB="0" distL="114300" distR="114300" simplePos="0" relativeHeight="251663360" behindDoc="0" locked="0" layoutInCell="1" allowOverlap="1" wp14:anchorId="7AC4B662" wp14:editId="23CCAAE3">
                <wp:simplePos x="0" y="0"/>
                <wp:positionH relativeFrom="column">
                  <wp:posOffset>4572000</wp:posOffset>
                </wp:positionH>
                <wp:positionV relativeFrom="paragraph">
                  <wp:posOffset>507365</wp:posOffset>
                </wp:positionV>
                <wp:extent cx="2171700" cy="228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1717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1A30BD" w14:textId="7DC49356" w:rsidR="000D1B52" w:rsidRDefault="000D1B52">
                            <w:r>
                              <w:t>IL.BOBE.UCR.UNN.VE20-02.24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7" type="#_x0000_t202" style="position:absolute;left:0;text-align:left;margin-left:5in;margin-top:39.95pt;width:171pt;height: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" filled="f" stroked="f">
                <v:textbox>
                  <w:txbxContent>
                    <w:p w14:paraId="4C1A30BD" w14:textId="7DC49356" w:rsidR="000D1B52" w:rsidRDefault="000D1B52">
                      <w:r>
                        <w:t>IL.BOBE.UCR.UNN.VE20-02.24</w:t>
                      </w:r>
                    </w:p>
                  </w:txbxContent>
                </v:textbox>
                <w10:wrap type="square"/>
              </v:shape>
            </w:pict>
          </mc:Fallback>
        </mc:AlternateContent>
      </w:r>
    </w:p>
    <w:p w14:paraId="1DB2EC38" w14:textId="77777777" w:rsidR="00A4008E" w:rsidRDefault="00A4008E" w:rsidP="00F211F2">
      <w:pPr>
        <w:spacing w:after="0"/>
        <w:jc w:val="center"/>
        <w:rPr>
          <w:b/>
        </w:rPr>
      </w:pPr>
      <w:r>
        <w:rPr>
          <w:b/>
        </w:rPr>
        <w:lastRenderedPageBreak/>
        <w:t>ONLINE ENROLLMENT LETTER OF AGENCY</w:t>
      </w:r>
    </w:p>
    <w:p w14:paraId="741CF443" w14:textId="77777777" w:rsidR="00A4008E" w:rsidRDefault="00A4008E" w:rsidP="0087432E">
      <w:pPr>
        <w:spacing w:after="0"/>
        <w:rPr>
          <w:b/>
        </w:rPr>
      </w:pPr>
    </w:p>
    <w:p w14:paraId="15D398F7" w14:textId="62D30AA7" w:rsidR="00A4008E" w:rsidRPr="00EB57E2" w:rsidRDefault="00A4008E" w:rsidP="0087432E">
      <w:pPr>
        <w:spacing w:after="0"/>
        <w:rPr>
          <w:u w:val="single"/>
        </w:rPr>
      </w:pPr>
      <w:r w:rsidRPr="00EB57E2">
        <w:rPr>
          <w:b/>
        </w:rPr>
        <w:t>Customer’s Billing Name:</w:t>
      </w:r>
      <w:r w:rsidR="00EB57E2">
        <w:tab/>
      </w:r>
      <w:r w:rsidR="00EB57E2" w:rsidRPr="00EB57E2">
        <w:rPr>
          <w:u w:val="single"/>
        </w:rPr>
        <w:t>${</w:t>
      </w:r>
      <w:proofErr w:type="spellStart"/>
      <w:r w:rsidR="00EB57E2" w:rsidRPr="00EB57E2">
        <w:rPr>
          <w:u w:val="single"/>
        </w:rPr>
        <w:t>bill_fullname</w:t>
      </w:r>
      <w:proofErr w:type="spellEnd"/>
      <w:r w:rsidR="00EB57E2" w:rsidRPr="00EB57E2">
        <w:rPr>
          <w:u w:val="single"/>
        </w:rPr>
        <w:t>}</w:t>
      </w:r>
    </w:p>
    <w:p w14:paraId="71A0017C" w14:textId="77777777" w:rsidR="00A4008E" w:rsidRPr="008E7ED3" w:rsidRDefault="00A4008E" w:rsidP="0087432E">
      <w:pPr>
        <w:spacing w:after="0"/>
        <w:rPr>
          <w:b/>
        </w:rPr>
      </w:pPr>
    </w:p>
    <w:p w14:paraId="2265F65F" w14:textId="0B708FBF" w:rsidR="00A4008E" w:rsidRPr="00EB57E2" w:rsidRDefault="00A4008E" w:rsidP="0087432E">
      <w:pPr>
        <w:spacing w:after="0"/>
        <w:rPr>
          <w:bCs/>
          <w:u w:val="single"/>
        </w:rPr>
      </w:pPr>
      <w:r w:rsidRPr="00EB57E2">
        <w:rPr>
          <w:b/>
        </w:rPr>
        <w:t>Customer’s Billing Address:</w:t>
      </w:r>
      <w:r w:rsidRPr="00EB57E2">
        <w:rPr>
          <w:b/>
        </w:rPr>
        <w:tab/>
      </w:r>
      <w:r w:rsidR="00EB57E2">
        <w:rPr>
          <w:bCs/>
          <w:u w:val="single"/>
        </w:rPr>
        <w:t>${</w:t>
      </w:r>
      <w:proofErr w:type="spellStart"/>
      <w:r w:rsidR="00EB57E2">
        <w:rPr>
          <w:bCs/>
          <w:u w:val="single"/>
        </w:rPr>
        <w:t>address_billing</w:t>
      </w:r>
      <w:proofErr w:type="spellEnd"/>
      <w:r w:rsidR="00EB57E2">
        <w:rPr>
          <w:bCs/>
          <w:u w:val="single"/>
        </w:rPr>
        <w:t>}</w:t>
      </w:r>
    </w:p>
    <w:p w14:paraId="4A9F80DA" w14:textId="207C78CF" w:rsidR="00A4008E" w:rsidRPr="00EB57E2" w:rsidRDefault="00EB57E2" w:rsidP="0087432E">
      <w:pPr>
        <w:spacing w:after="0"/>
        <w:rPr>
          <w:u w:val="single"/>
        </w:rPr>
      </w:pPr>
      <w:r w:rsidRPr="00EB57E2">
        <w:tab/>
      </w:r>
      <w:r w:rsidRPr="00EB57E2">
        <w:tab/>
      </w:r>
      <w:r w:rsidRPr="00EB57E2">
        <w:tab/>
      </w:r>
      <w:r w:rsidRPr="00EB57E2">
        <w:tab/>
      </w:r>
      <w:r w:rsidRPr="00EB57E2">
        <w:rPr>
          <w:u w:val="single"/>
        </w:rPr>
        <w:t>${</w:t>
      </w:r>
      <w:proofErr w:type="spellStart"/>
      <w:r w:rsidRPr="00EB57E2">
        <w:rPr>
          <w:u w:val="single"/>
        </w:rPr>
        <w:t>city_state_zip_billing</w:t>
      </w:r>
      <w:proofErr w:type="spellEnd"/>
      <w:r w:rsidRPr="00EB57E2">
        <w:rPr>
          <w:u w:val="single"/>
        </w:rPr>
        <w:t>}</w:t>
      </w:r>
    </w:p>
    <w:p w14:paraId="641F05C8" w14:textId="77777777" w:rsidR="00A4008E" w:rsidRDefault="00A4008E" w:rsidP="0087432E">
      <w:pPr>
        <w:spacing w:after="0"/>
      </w:pPr>
    </w:p>
    <w:p w14:paraId="152DBAA7" w14:textId="77777777" w:rsidR="00A4008E" w:rsidRDefault="00A4008E" w:rsidP="0087432E">
      <w:pPr>
        <w:spacing w:after="0" w:line="240" w:lineRule="auto"/>
      </w:pPr>
      <w:r>
        <w:t>By electronically signing this Letter of Agency, I, the customer identified above, acknowledge, understand, and agree to the following:</w:t>
      </w:r>
    </w:p>
    <w:p w14:paraId="165E48DA" w14:textId="77777777" w:rsidR="00A4008E" w:rsidRDefault="00A4008E" w:rsidP="0087432E">
      <w:pPr>
        <w:spacing w:after="0" w:line="240" w:lineRule="auto"/>
      </w:pPr>
    </w:p>
    <w:p w14:paraId="3A1D7ECE" w14:textId="77777777" w:rsidR="00A4008E" w:rsidRDefault="00A4008E" w:rsidP="00A4008E">
      <w:pPr>
        <w:pStyle w:val="ListParagraph"/>
        <w:numPr>
          <w:ilvl w:val="0"/>
          <w:numId w:val="1"/>
        </w:numPr>
        <w:spacing w:after="0" w:line="240" w:lineRule="auto"/>
      </w:pPr>
      <w:r>
        <w:t xml:space="preserve">I authorize the switch of my electric supply service provider from my current provider to </w:t>
      </w:r>
      <w:proofErr w:type="spellStart"/>
      <w:r>
        <w:t>PALMco</w:t>
      </w:r>
      <w:proofErr w:type="spellEnd"/>
      <w:r>
        <w:t xml:space="preserve"> Power IL, LLC d/b/a Indra Energy (“Indra”).  </w:t>
      </w:r>
    </w:p>
    <w:p w14:paraId="189673BD" w14:textId="77777777" w:rsidR="00A4008E" w:rsidRDefault="00A4008E" w:rsidP="0087432E">
      <w:pPr>
        <w:spacing w:after="0" w:line="240" w:lineRule="auto"/>
      </w:pPr>
    </w:p>
    <w:p w14:paraId="5EE2D766" w14:textId="77777777" w:rsidR="00A4008E" w:rsidRDefault="00A4008E" w:rsidP="00A4008E">
      <w:pPr>
        <w:pStyle w:val="ListParagraph"/>
        <w:numPr>
          <w:ilvl w:val="0"/>
          <w:numId w:val="1"/>
        </w:numPr>
        <w:spacing w:after="0" w:line="240" w:lineRule="auto"/>
      </w:pPr>
      <w:r>
        <w:t xml:space="preserve">The full terms, conditions, and nature of my electric supply service to be provided by Indra, including a description of the rate for such service, were clearly disclosed to me in writing in the Terms and Conditions, Uniform Disclosure Statement, Automatic Contract Renewal, and other materials (“Agreement”) that were provided to me during my online enrollment process with Indra.  </w:t>
      </w:r>
    </w:p>
    <w:p w14:paraId="3F6E57AB" w14:textId="77777777" w:rsidR="00A4008E" w:rsidRDefault="00A4008E" w:rsidP="0087432E">
      <w:pPr>
        <w:pStyle w:val="ListParagraph"/>
        <w:spacing w:after="0" w:line="240" w:lineRule="auto"/>
      </w:pPr>
    </w:p>
    <w:p w14:paraId="07261F61" w14:textId="77777777" w:rsidR="00A4008E" w:rsidRDefault="00A4008E" w:rsidP="00A4008E">
      <w:pPr>
        <w:pStyle w:val="ListParagraph"/>
        <w:numPr>
          <w:ilvl w:val="0"/>
          <w:numId w:val="1"/>
        </w:numPr>
        <w:spacing w:after="0" w:line="240" w:lineRule="auto"/>
      </w:pPr>
      <w:r>
        <w:t xml:space="preserve">I understand that any change of my electric supply service provider may involve a charge from my current provider. </w:t>
      </w:r>
    </w:p>
    <w:p w14:paraId="5C8E8110" w14:textId="77777777" w:rsidR="00A4008E" w:rsidRDefault="00A4008E" w:rsidP="0087432E">
      <w:pPr>
        <w:spacing w:after="0" w:line="240" w:lineRule="auto"/>
      </w:pPr>
    </w:p>
    <w:p w14:paraId="61FA1ED3" w14:textId="77777777" w:rsidR="00A4008E" w:rsidRDefault="00A4008E" w:rsidP="00A4008E">
      <w:pPr>
        <w:pStyle w:val="ListParagraph"/>
        <w:numPr>
          <w:ilvl w:val="0"/>
          <w:numId w:val="1"/>
        </w:numPr>
        <w:spacing w:after="0" w:line="240" w:lineRule="auto"/>
      </w:pPr>
      <w:r>
        <w:t>I may request a written copy of my Agreement from Indra by telephone at 888-504-6372 or by e-mail sent to CustomerCare@IndraEnergy.com.</w:t>
      </w:r>
    </w:p>
    <w:p w14:paraId="537D6097" w14:textId="77777777" w:rsidR="00A4008E" w:rsidRDefault="00A4008E" w:rsidP="0087432E">
      <w:pPr>
        <w:spacing w:after="0" w:line="240" w:lineRule="auto"/>
      </w:pPr>
    </w:p>
    <w:p w14:paraId="0BEF55D4" w14:textId="2138560B" w:rsidR="00A4008E" w:rsidRDefault="00A4008E" w:rsidP="00A4008E">
      <w:pPr>
        <w:pStyle w:val="ListParagraph"/>
        <w:numPr>
          <w:ilvl w:val="0"/>
          <w:numId w:val="1"/>
        </w:numPr>
        <w:spacing w:after="0" w:line="240" w:lineRule="auto"/>
      </w:pPr>
      <w:commentRangeStart w:id="12"/>
      <w:r>
        <w:t xml:space="preserve">I will receive future correspondence from Indra by </w:t>
      </w:r>
      <w:r w:rsidR="00AF38EB">
        <w:t>${</w:t>
      </w:r>
      <w:proofErr w:type="spellStart"/>
      <w:r w:rsidR="00AF38EB">
        <w:t>delivery_method</w:t>
      </w:r>
      <w:proofErr w:type="spellEnd"/>
      <w:r w:rsidR="00AF38EB">
        <w:t>}</w:t>
      </w:r>
      <w:r>
        <w:t>, as I selected during the online enrollment process.  I</w:t>
      </w:r>
      <w:r w:rsidRPr="009B6F1C">
        <w:t xml:space="preserve"> may change </w:t>
      </w:r>
      <w:r>
        <w:t>my</w:t>
      </w:r>
      <w:r w:rsidRPr="009B6F1C">
        <w:t xml:space="preserve"> method of </w:t>
      </w:r>
      <w:r>
        <w:t>correspondence</w:t>
      </w:r>
      <w:r w:rsidRPr="009B6F1C">
        <w:t xml:space="preserve"> at any time by cal</w:t>
      </w:r>
      <w:r>
        <w:t>ling Indra at 888-504-6372, by</w:t>
      </w:r>
      <w:r w:rsidRPr="009B6F1C">
        <w:t xml:space="preserve"> email</w:t>
      </w:r>
      <w:r>
        <w:t>ing</w:t>
      </w:r>
      <w:r w:rsidRPr="009B6F1C">
        <w:t xml:space="preserve"> </w:t>
      </w:r>
      <w:r>
        <w:t xml:space="preserve">Indra at </w:t>
      </w:r>
      <w:commentRangeStart w:id="13"/>
      <w:r w:rsidR="006B577D">
        <w:fldChar w:fldCharType="begin"/>
      </w:r>
      <w:r w:rsidR="006B577D">
        <w:instrText xml:space="preserve"> HYPERLINK "mailto:CustomerCare@IndraEnergy.com" </w:instrText>
      </w:r>
      <w:r w:rsidR="006B577D">
        <w:fldChar w:fldCharType="separate"/>
      </w:r>
      <w:r w:rsidRPr="00DB732C">
        <w:rPr>
          <w:rStyle w:val="Hyperlink"/>
        </w:rPr>
        <w:t>CustomerCare@IndraEnergy.com</w:t>
      </w:r>
      <w:r w:rsidR="006B577D">
        <w:rPr>
          <w:rStyle w:val="Hyperlink"/>
        </w:rPr>
        <w:fldChar w:fldCharType="end"/>
      </w:r>
      <w:commentRangeEnd w:id="13"/>
      <w:r w:rsidR="00464211">
        <w:rPr>
          <w:rStyle w:val="CommentReference"/>
          <w:rFonts w:asciiTheme="minorHAnsi" w:hAnsiTheme="minorHAnsi"/>
          <w:lang w:val="en-CA"/>
        </w:rPr>
        <w:commentReference w:id="13"/>
      </w:r>
      <w:r>
        <w:t>.</w:t>
      </w:r>
      <w:commentRangeEnd w:id="12"/>
      <w:r w:rsidR="00234559">
        <w:rPr>
          <w:rStyle w:val="CommentReference"/>
          <w:rFonts w:asciiTheme="minorHAnsi" w:hAnsiTheme="minorHAnsi"/>
          <w:lang w:val="en-CA"/>
        </w:rPr>
        <w:commentReference w:id="12"/>
      </w:r>
    </w:p>
    <w:p w14:paraId="77BC58BD" w14:textId="77777777" w:rsidR="00A4008E" w:rsidRDefault="00A4008E" w:rsidP="0087432E">
      <w:pPr>
        <w:spacing w:after="0" w:line="240" w:lineRule="auto"/>
      </w:pPr>
    </w:p>
    <w:p w14:paraId="0FA549BE" w14:textId="7F0FC42D" w:rsidR="00A4008E" w:rsidRPr="002A0E63" w:rsidRDefault="00A4008E">
      <w:pPr>
        <w:rPr>
          <w:rFonts w:ascii="Times New Roman" w:hAnsi="Times New Roman" w:cs="Times New Roman"/>
        </w:rPr>
      </w:pPr>
      <w:r w:rsidRPr="002A0E63">
        <w:rPr>
          <w:rFonts w:ascii="Times New Roman" w:hAnsi="Times New Roman" w:cs="Times New Roman"/>
        </w:rPr>
        <w:t xml:space="preserve">Digital Signature: </w:t>
      </w:r>
      <w:r w:rsidR="00EB57E2">
        <w:rPr>
          <w:rFonts w:ascii="Times New Roman" w:hAnsi="Times New Roman" w:cs="Times New Roman"/>
        </w:rPr>
        <w:t>${</w:t>
      </w:r>
      <w:proofErr w:type="spellStart"/>
      <w:r w:rsidR="00EB57E2">
        <w:rPr>
          <w:rFonts w:ascii="Times New Roman" w:hAnsi="Times New Roman" w:cs="Times New Roman"/>
        </w:rPr>
        <w:t>signature_customer</w:t>
      </w:r>
      <w:proofErr w:type="spellEnd"/>
      <w:r w:rsidR="00EB57E2">
        <w:rPr>
          <w:rFonts w:ascii="Times New Roman" w:hAnsi="Times New Roman" w:cs="Times New Roman"/>
        </w:rPr>
        <w:t>}</w:t>
      </w:r>
    </w:p>
    <w:p w14:paraId="530AB3E5" w14:textId="63B29DB0" w:rsidR="00A4008E" w:rsidRPr="002A0E63" w:rsidRDefault="00A4008E" w:rsidP="0087432E">
      <w:pPr>
        <w:rPr>
          <w:rFonts w:ascii="Times New Roman" w:hAnsi="Times New Roman" w:cs="Times New Roman"/>
        </w:rPr>
      </w:pPr>
      <w:r w:rsidRPr="002A0E63">
        <w:rPr>
          <w:rFonts w:ascii="Times New Roman" w:hAnsi="Times New Roman" w:cs="Times New Roman"/>
        </w:rPr>
        <w:t>Date</w:t>
      </w:r>
      <w:r w:rsidRPr="00EB57E2">
        <w:rPr>
          <w:rFonts w:ascii="Times New Roman" w:hAnsi="Times New Roman" w:cs="Times New Roman"/>
        </w:rPr>
        <w:t xml:space="preserve">: </w:t>
      </w:r>
      <w:r w:rsidR="00EB57E2">
        <w:rPr>
          <w:rFonts w:ascii="Times New Roman" w:hAnsi="Times New Roman" w:cs="Times New Roman"/>
        </w:rPr>
        <w:t>${date}</w:t>
      </w:r>
    </w:p>
    <w:p w14:paraId="5CA44908" w14:textId="3DDB4281" w:rsidR="00A4008E" w:rsidRPr="002A0E63" w:rsidRDefault="00A4008E" w:rsidP="0087432E">
      <w:pPr>
        <w:spacing w:after="0" w:line="240" w:lineRule="auto"/>
        <w:jc w:val="both"/>
        <w:rPr>
          <w:rFonts w:ascii="Times New Roman" w:eastAsia="Calibri" w:hAnsi="Times New Roman" w:cs="Times New Roman"/>
          <w:kern w:val="24"/>
          <w:lang w:bidi="en-US"/>
        </w:rPr>
      </w:pPr>
      <w:r w:rsidRPr="002A0E63">
        <w:rPr>
          <w:rFonts w:ascii="Times New Roman" w:eastAsia="Calibri" w:hAnsi="Times New Roman" w:cs="Times New Roman"/>
          <w:kern w:val="24"/>
          <w:lang w:bidi="en-US"/>
        </w:rPr>
        <w:t xml:space="preserve">Indra is not the same entity as your electric delivery company.  You are not required to enroll with Indra.  Beginning on </w:t>
      </w:r>
      <w:r w:rsidR="00EB57E2">
        <w:rPr>
          <w:rFonts w:ascii="Times New Roman" w:eastAsia="Calibri" w:hAnsi="Times New Roman" w:cs="Times New Roman"/>
          <w:kern w:val="24"/>
          <w:lang w:bidi="en-US"/>
        </w:rPr>
        <w:t>${date}</w:t>
      </w:r>
      <w:r w:rsidRPr="002A0E63">
        <w:rPr>
          <w:rFonts w:ascii="Times New Roman" w:eastAsia="Calibri" w:hAnsi="Times New Roman" w:cs="Times New Roman"/>
          <w:kern w:val="24"/>
          <w:lang w:bidi="en-US"/>
        </w:rPr>
        <w:t xml:space="preserve">, if </w:t>
      </w:r>
      <w:proofErr w:type="spellStart"/>
      <w:r w:rsidRPr="002A0E63">
        <w:rPr>
          <w:rFonts w:ascii="Times New Roman" w:eastAsia="Calibri" w:hAnsi="Times New Roman" w:cs="Times New Roman"/>
          <w:kern w:val="24"/>
          <w:lang w:bidi="en-US"/>
        </w:rPr>
        <w:t>ComEd</w:t>
      </w:r>
      <w:proofErr w:type="spellEnd"/>
      <w:r w:rsidRPr="002A0E63">
        <w:rPr>
          <w:rFonts w:ascii="Times New Roman" w:eastAsia="Calibri" w:hAnsi="Times New Roman" w:cs="Times New Roman"/>
          <w:kern w:val="24"/>
          <w:lang w:bidi="en-US"/>
        </w:rPr>
        <w:t xml:space="preserve">, the electric supply price to compare is </w:t>
      </w:r>
      <w:r w:rsidR="00464211" w:rsidRPr="00464211">
        <w:rPr>
          <w:rFonts w:ascii="Times New Roman" w:eastAsia="Calibri" w:hAnsi="Times New Roman" w:cs="Times New Roman"/>
          <w:kern w:val="24"/>
          <w:lang w:bidi="en-US"/>
        </w:rPr>
        <w:t>7.17 cents per kwh</w:t>
      </w:r>
      <w:r w:rsidRPr="002A0E63">
        <w:rPr>
          <w:rFonts w:ascii="Times New Roman" w:eastAsia="Calibri" w:hAnsi="Times New Roman" w:cs="Times New Roman"/>
          <w:kern w:val="24"/>
          <w:lang w:bidi="en-US"/>
        </w:rPr>
        <w:t xml:space="preserve">. If Ameren, the electric supply price to compare is </w:t>
      </w:r>
      <w:r w:rsidR="00464211">
        <w:rPr>
          <w:rFonts w:ascii="Times New Roman" w:eastAsia="Calibri" w:hAnsi="Times New Roman" w:cs="Times New Roman"/>
          <w:kern w:val="24"/>
          <w:lang w:bidi="en-US"/>
        </w:rPr>
        <w:t>4.707 cents per kwh</w:t>
      </w:r>
      <w:r w:rsidRPr="002A0E63">
        <w:rPr>
          <w:rFonts w:ascii="Times New Roman" w:eastAsia="Calibri" w:hAnsi="Times New Roman" w:cs="Times New Roman"/>
          <w:kern w:val="24"/>
          <w:lang w:bidi="en-US"/>
        </w:rPr>
        <w:t xml:space="preserve"> based on usage of 0-800 kWh or </w:t>
      </w:r>
      <w:r w:rsidR="00464211">
        <w:rPr>
          <w:rFonts w:ascii="Times New Roman" w:eastAsia="Calibri" w:hAnsi="Times New Roman" w:cs="Times New Roman"/>
          <w:kern w:val="24"/>
          <w:lang w:bidi="en-US"/>
        </w:rPr>
        <w:t>4.469 cents per kwh</w:t>
      </w:r>
      <w:r w:rsidRPr="002A0E63">
        <w:rPr>
          <w:rFonts w:ascii="Times New Roman" w:eastAsia="Calibri" w:hAnsi="Times New Roman" w:cs="Times New Roman"/>
          <w:kern w:val="24"/>
          <w:lang w:bidi="en-US"/>
        </w:rPr>
        <w:t xml:space="preserve"> based on usage greater than 800 kWh.  The electric utility electric supply price will expire on </w:t>
      </w:r>
      <w:r w:rsidR="00464211">
        <w:rPr>
          <w:rFonts w:ascii="Times New Roman" w:eastAsia="Calibri" w:hAnsi="Times New Roman" w:cs="Times New Roman"/>
          <w:kern w:val="24"/>
          <w:lang w:bidi="en-US"/>
        </w:rPr>
        <w:t>May 2020.</w:t>
      </w:r>
      <w:r w:rsidRPr="002A0E63">
        <w:rPr>
          <w:rFonts w:ascii="Times New Roman" w:eastAsia="Calibri" w:hAnsi="Times New Roman" w:cs="Times New Roman"/>
          <w:kern w:val="24"/>
          <w:lang w:bidi="en-US"/>
        </w:rPr>
        <w:t xml:space="preserve">  The utility electric supply price to compare does not include the purchased electricity adjustment factor.  For more information go to the Illinois Commerce Commission's free website at </w:t>
      </w:r>
      <w:hyperlink r:id="rId22" w:history="1">
        <w:r w:rsidRPr="002A0E63">
          <w:rPr>
            <w:rFonts w:ascii="Times New Roman" w:eastAsia="Calibri" w:hAnsi="Times New Roman" w:cs="Times New Roman"/>
            <w:color w:val="0000FF" w:themeColor="hyperlink"/>
            <w:kern w:val="24"/>
            <w:u w:val="single"/>
            <w:lang w:bidi="en-US"/>
          </w:rPr>
          <w:t>www.pluginillinois.org</w:t>
        </w:r>
      </w:hyperlink>
      <w:r w:rsidRPr="002A0E63">
        <w:rPr>
          <w:rFonts w:ascii="Times New Roman" w:eastAsia="Calibri" w:hAnsi="Times New Roman" w:cs="Times New Roman"/>
          <w:kern w:val="24"/>
          <w:lang w:bidi="en-US"/>
        </w:rPr>
        <w:t>.The purchased electricity adjustment factor may range between +.5 cents and -.5 cents per kilowatt hour.</w:t>
      </w:r>
      <w:r w:rsidRPr="002A0E63">
        <w:rPr>
          <w:rFonts w:ascii="Times New Roman" w:eastAsia="Calibri" w:hAnsi="Times New Roman" w:cs="Times New Roman"/>
          <w:kern w:val="24"/>
        </w:rPr>
        <w:t xml:space="preserve">  </w:t>
      </w:r>
    </w:p>
    <w:p w14:paraId="2592A6E1" w14:textId="77777777" w:rsidR="00A4008E" w:rsidRDefault="00A4008E" w:rsidP="0087432E">
      <w:pPr>
        <w:pStyle w:val="ListParagraph"/>
        <w:spacing w:after="0" w:line="240" w:lineRule="auto"/>
        <w:ind w:left="0"/>
      </w:pPr>
    </w:p>
    <w:p w14:paraId="04A5E6C9" w14:textId="0618B998" w:rsidR="00521B93" w:rsidRDefault="00521B93" w:rsidP="0010487B">
      <w:pPr>
        <w:spacing w:before="100" w:beforeAutospacing="1" w:after="0" w:line="240" w:lineRule="auto"/>
        <w:ind w:right="187"/>
        <w:contextualSpacing/>
        <w:jc w:val="both"/>
        <w:rPr>
          <w:rFonts w:ascii="Times New Roman" w:hAnsi="Times New Roman" w:cs="Times New Roman"/>
          <w:sz w:val="24"/>
          <w:szCs w:val="24"/>
        </w:rPr>
      </w:pPr>
    </w:p>
    <w:p w14:paraId="7D94A401" w14:textId="4A64A583" w:rsidR="00A4008E" w:rsidRDefault="00A4008E" w:rsidP="0010487B">
      <w:pPr>
        <w:spacing w:before="100" w:beforeAutospacing="1" w:after="0" w:line="240" w:lineRule="auto"/>
        <w:ind w:right="187"/>
        <w:contextualSpacing/>
        <w:jc w:val="both"/>
        <w:rPr>
          <w:rFonts w:ascii="Times New Roman" w:hAnsi="Times New Roman" w:cs="Times New Roman"/>
          <w:sz w:val="24"/>
          <w:szCs w:val="24"/>
        </w:rPr>
      </w:pPr>
    </w:p>
    <w:p w14:paraId="122E62D7" w14:textId="18929A30" w:rsidR="00A4008E" w:rsidRDefault="00A4008E" w:rsidP="0010487B">
      <w:pPr>
        <w:spacing w:before="100" w:beforeAutospacing="1" w:after="0" w:line="240" w:lineRule="auto"/>
        <w:ind w:right="187"/>
        <w:contextualSpacing/>
        <w:jc w:val="both"/>
        <w:rPr>
          <w:rFonts w:ascii="Times New Roman" w:hAnsi="Times New Roman" w:cs="Times New Roman"/>
          <w:sz w:val="24"/>
          <w:szCs w:val="24"/>
        </w:rPr>
      </w:pPr>
    </w:p>
    <w:p w14:paraId="4B31F33C" w14:textId="564D2FCB" w:rsidR="00A4008E" w:rsidRDefault="00A4008E" w:rsidP="0010487B">
      <w:pPr>
        <w:spacing w:before="100" w:beforeAutospacing="1" w:after="0" w:line="240" w:lineRule="auto"/>
        <w:ind w:right="187"/>
        <w:contextualSpacing/>
        <w:jc w:val="both"/>
        <w:rPr>
          <w:rFonts w:ascii="Times New Roman" w:hAnsi="Times New Roman" w:cs="Times New Roman"/>
          <w:sz w:val="24"/>
          <w:szCs w:val="24"/>
        </w:rPr>
      </w:pPr>
    </w:p>
    <w:p w14:paraId="6A2F6745" w14:textId="3799AAD1" w:rsidR="00A4008E" w:rsidRDefault="00A4008E" w:rsidP="0010487B">
      <w:pPr>
        <w:spacing w:before="100" w:beforeAutospacing="1" w:after="0" w:line="240" w:lineRule="auto"/>
        <w:ind w:right="187"/>
        <w:contextualSpacing/>
        <w:jc w:val="both"/>
        <w:rPr>
          <w:rFonts w:ascii="Times New Roman" w:hAnsi="Times New Roman" w:cs="Times New Roman"/>
          <w:sz w:val="24"/>
          <w:szCs w:val="24"/>
        </w:rPr>
      </w:pPr>
    </w:p>
    <w:p w14:paraId="1D3AEB38" w14:textId="785E8E45" w:rsidR="00A4008E" w:rsidRDefault="00A4008E" w:rsidP="0010487B">
      <w:pPr>
        <w:spacing w:before="100" w:beforeAutospacing="1" w:after="0" w:line="240" w:lineRule="auto"/>
        <w:ind w:right="187"/>
        <w:contextualSpacing/>
        <w:jc w:val="both"/>
        <w:rPr>
          <w:rFonts w:ascii="Times New Roman" w:hAnsi="Times New Roman" w:cs="Times New Roman"/>
          <w:sz w:val="24"/>
          <w:szCs w:val="24"/>
        </w:rPr>
      </w:pPr>
    </w:p>
    <w:p w14:paraId="0CDE475A" w14:textId="77777777" w:rsidR="00F211F2" w:rsidRDefault="00F211F2" w:rsidP="0010487B">
      <w:pPr>
        <w:spacing w:before="100" w:beforeAutospacing="1" w:after="0" w:line="240" w:lineRule="auto"/>
        <w:ind w:right="187"/>
        <w:contextualSpacing/>
        <w:jc w:val="both"/>
        <w:rPr>
          <w:rFonts w:ascii="Times New Roman" w:hAnsi="Times New Roman" w:cs="Times New Roman"/>
          <w:sz w:val="24"/>
          <w:szCs w:val="24"/>
        </w:rPr>
        <w:sectPr w:rsidR="00F211F2" w:rsidSect="00F46E68">
          <w:type w:val="continuous"/>
          <w:pgSz w:w="12240" w:h="15840"/>
          <w:pgMar w:top="720" w:right="720" w:bottom="720" w:left="720" w:header="576" w:footer="706" w:gutter="0"/>
          <w:cols w:space="708"/>
          <w:docGrid w:linePitch="360"/>
        </w:sectPr>
      </w:pPr>
    </w:p>
    <w:p w14:paraId="5E84DF7B" w14:textId="0204CAA2" w:rsidR="00A4008E" w:rsidRDefault="00A4008E" w:rsidP="0010487B">
      <w:pPr>
        <w:spacing w:before="100" w:beforeAutospacing="1" w:after="0" w:line="240" w:lineRule="auto"/>
        <w:ind w:right="187"/>
        <w:contextualSpacing/>
        <w:jc w:val="both"/>
        <w:rPr>
          <w:rFonts w:ascii="Times New Roman" w:hAnsi="Times New Roman" w:cs="Times New Roman"/>
          <w:sz w:val="24"/>
          <w:szCs w:val="24"/>
        </w:rPr>
      </w:pPr>
    </w:p>
    <w:p w14:paraId="3171D924" w14:textId="5A2C711B" w:rsidR="00F211F2" w:rsidRDefault="000D1B52">
      <w:pPr>
        <w:rPr>
          <w:sz w:val="18"/>
        </w:rPr>
      </w:pPr>
      <w:r>
        <w:rPr>
          <w:noProof/>
          <w:sz w:val="18"/>
          <w:lang w:val="en-US"/>
        </w:rPr>
        <mc:AlternateContent>
          <mc:Choice Requires="wps">
            <w:drawing>
              <wp:anchor distT="0" distB="0" distL="114300" distR="114300" simplePos="0" relativeHeight="251664384" behindDoc="0" locked="0" layoutInCell="1" allowOverlap="1" wp14:anchorId="75FBF9FD" wp14:editId="12F8A489">
                <wp:simplePos x="0" y="0"/>
                <wp:positionH relativeFrom="column">
                  <wp:posOffset>4457700</wp:posOffset>
                </wp:positionH>
                <wp:positionV relativeFrom="paragraph">
                  <wp:posOffset>772160</wp:posOffset>
                </wp:positionV>
                <wp:extent cx="2171700" cy="2286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1717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B35CB8" w14:textId="67CCDD41" w:rsidR="000D1B52" w:rsidRDefault="000D1B52">
                            <w:r>
                              <w:t>IL.BOBE.ULS.UNN.VE20-02.24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8" type="#_x0000_t202" style="position:absolute;margin-left:351pt;margin-top:60.8pt;width:171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" filled="f" stroked="f">
                <v:textbox>
                  <w:txbxContent>
                    <w:p w14:paraId="03B35CB8" w14:textId="67CCDD41" w:rsidR="000D1B52" w:rsidRDefault="000D1B52">
                      <w:r>
                        <w:t>IL.BOBE.ULS.UNN.VE20-02.24</w:t>
                      </w:r>
                    </w:p>
                  </w:txbxContent>
                </v:textbox>
                <w10:wrap type="square"/>
              </v:shape>
            </w:pict>
          </mc:Fallback>
        </mc:AlternateContent>
      </w:r>
    </w:p>
    <w:p w14:paraId="77A4132A" w14:textId="77777777" w:rsidR="00F211F2" w:rsidRDefault="00F211F2" w:rsidP="00C60ED0">
      <w:pPr>
        <w:spacing w:after="0" w:line="240" w:lineRule="auto"/>
        <w:jc w:val="center"/>
        <w:rPr>
          <w:rFonts w:ascii="Calibri" w:eastAsia="Calibri" w:hAnsi="Calibri" w:cs="Times New Roman"/>
          <w:b/>
          <w:color w:val="666666"/>
          <w:spacing w:val="-1"/>
          <w:sz w:val="24"/>
          <w:szCs w:val="24"/>
          <w:lang w:val="en-US"/>
        </w:rPr>
        <w:sectPr w:rsidR="00F211F2" w:rsidSect="00F211F2">
          <w:type w:val="continuous"/>
          <w:pgSz w:w="12240" w:h="15840"/>
          <w:pgMar w:top="720" w:right="720" w:bottom="720" w:left="720" w:header="576" w:footer="706" w:gutter="0"/>
          <w:cols w:num="2" w:space="708"/>
          <w:docGrid w:linePitch="360"/>
        </w:sectPr>
      </w:pPr>
    </w:p>
    <w:p w14:paraId="6C803155" w14:textId="77777777" w:rsidR="00F211F2" w:rsidRPr="00C60ED0" w:rsidRDefault="00F211F2" w:rsidP="00C60ED0">
      <w:pPr>
        <w:spacing w:after="0" w:line="240" w:lineRule="auto"/>
        <w:jc w:val="center"/>
        <w:rPr>
          <w:rFonts w:ascii="Calibri" w:eastAsia="Calibri" w:hAnsi="Calibri" w:cs="Times New Roman"/>
          <w:b/>
          <w:color w:val="666666"/>
          <w:spacing w:val="-1"/>
          <w:sz w:val="24"/>
          <w:szCs w:val="24"/>
          <w:lang w:val="en-US"/>
        </w:rPr>
      </w:pPr>
      <w:r w:rsidRPr="00C60ED0">
        <w:rPr>
          <w:rFonts w:ascii="Calibri" w:eastAsia="Calibri" w:hAnsi="Calibri" w:cs="Times New Roman"/>
          <w:noProof/>
          <w:sz w:val="24"/>
          <w:szCs w:val="24"/>
          <w:lang w:val="en-US"/>
        </w:rPr>
        <w:lastRenderedPageBreak/>
        <w:drawing>
          <wp:anchor distT="0" distB="0" distL="114300" distR="114300" simplePos="0" relativeHeight="251661312" behindDoc="1" locked="0" layoutInCell="1" allowOverlap="1" wp14:anchorId="732C2BC9" wp14:editId="3025371D">
            <wp:simplePos x="0" y="0"/>
            <wp:positionH relativeFrom="column">
              <wp:posOffset>923925</wp:posOffset>
            </wp:positionH>
            <wp:positionV relativeFrom="paragraph">
              <wp:posOffset>-76200</wp:posOffset>
            </wp:positionV>
            <wp:extent cx="1294955" cy="581025"/>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9495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F18C7B" w14:textId="77777777" w:rsidR="00F211F2" w:rsidRPr="00C60ED0" w:rsidRDefault="00F211F2" w:rsidP="00C60ED0">
      <w:pPr>
        <w:spacing w:after="0" w:line="240" w:lineRule="auto"/>
        <w:jc w:val="center"/>
        <w:rPr>
          <w:rFonts w:ascii="Calibri" w:eastAsia="Calibri" w:hAnsi="Calibri" w:cs="Times New Roman"/>
          <w:b/>
          <w:color w:val="666666"/>
          <w:spacing w:val="-1"/>
          <w:sz w:val="24"/>
          <w:szCs w:val="24"/>
          <w:lang w:val="en-US"/>
        </w:rPr>
      </w:pPr>
    </w:p>
    <w:p w14:paraId="29A7153D" w14:textId="77777777" w:rsidR="00F211F2" w:rsidRPr="00C60ED0" w:rsidRDefault="00F211F2" w:rsidP="00C60ED0">
      <w:pPr>
        <w:spacing w:after="0" w:line="240" w:lineRule="auto"/>
        <w:jc w:val="center"/>
        <w:rPr>
          <w:rFonts w:ascii="Calibri" w:eastAsia="Calibri" w:hAnsi="Calibri" w:cs="Times New Roman"/>
          <w:b/>
          <w:spacing w:val="-1"/>
          <w:sz w:val="24"/>
          <w:szCs w:val="24"/>
          <w:lang w:val="en-US"/>
        </w:rPr>
      </w:pPr>
    </w:p>
    <w:p w14:paraId="09E694BD" w14:textId="77777777" w:rsidR="00F211F2" w:rsidRPr="0069368F" w:rsidRDefault="00F211F2" w:rsidP="00C60ED0">
      <w:pPr>
        <w:spacing w:after="0" w:line="240" w:lineRule="auto"/>
        <w:jc w:val="center"/>
        <w:rPr>
          <w:rFonts w:ascii="Times New Roman" w:eastAsia="Calibri" w:hAnsi="Times New Roman" w:cs="Times New Roman"/>
          <w:b/>
          <w:spacing w:val="-1"/>
          <w:sz w:val="24"/>
          <w:szCs w:val="24"/>
          <w:lang w:val="en-US"/>
        </w:rPr>
      </w:pPr>
      <w:r w:rsidRPr="0069368F">
        <w:rPr>
          <w:rFonts w:ascii="Times New Roman" w:eastAsia="Calibri" w:hAnsi="Times New Roman" w:cs="Times New Roman"/>
          <w:b/>
          <w:spacing w:val="-1"/>
          <w:sz w:val="24"/>
          <w:szCs w:val="24"/>
          <w:lang w:val="en-US"/>
        </w:rPr>
        <w:t>RESIDENTIAL</w:t>
      </w:r>
    </w:p>
    <w:p w14:paraId="6DE4C663" w14:textId="77777777" w:rsidR="00F211F2" w:rsidRPr="000E5F98" w:rsidRDefault="00F211F2" w:rsidP="00C60ED0">
      <w:pPr>
        <w:spacing w:after="0" w:line="240" w:lineRule="auto"/>
        <w:jc w:val="center"/>
        <w:rPr>
          <w:rFonts w:ascii="Times New Roman" w:eastAsia="Calibri" w:hAnsi="Times New Roman" w:cs="Times New Roman"/>
          <w:b/>
          <w:spacing w:val="-1"/>
          <w:sz w:val="24"/>
          <w:szCs w:val="24"/>
          <w:lang w:val="en-US"/>
        </w:rPr>
      </w:pPr>
      <w:r>
        <w:rPr>
          <w:rFonts w:ascii="Times New Roman" w:eastAsia="Calibri" w:hAnsi="Times New Roman" w:cs="Times New Roman"/>
          <w:b/>
          <w:spacing w:val="-1"/>
          <w:sz w:val="24"/>
          <w:szCs w:val="24"/>
          <w:lang w:val="en-US"/>
        </w:rPr>
        <w:t xml:space="preserve">TWO-PHASE </w:t>
      </w:r>
      <w:r w:rsidRPr="000E5F98">
        <w:rPr>
          <w:rFonts w:ascii="Times New Roman" w:eastAsia="Calibri" w:hAnsi="Times New Roman" w:cs="Times New Roman"/>
          <w:b/>
          <w:spacing w:val="-1"/>
          <w:sz w:val="24"/>
          <w:szCs w:val="24"/>
          <w:lang w:val="en-US"/>
        </w:rPr>
        <w:t>FIXED ILLINOIS</w:t>
      </w:r>
      <w:r w:rsidRPr="000E5F98">
        <w:rPr>
          <w:rFonts w:ascii="Times New Roman" w:eastAsia="Calibri" w:hAnsi="Times New Roman" w:cs="Times New Roman"/>
          <w:b/>
          <w:spacing w:val="-2"/>
          <w:sz w:val="24"/>
          <w:szCs w:val="24"/>
          <w:lang w:val="en-US"/>
        </w:rPr>
        <w:t xml:space="preserve"> </w:t>
      </w:r>
      <w:r w:rsidRPr="000E5F98">
        <w:rPr>
          <w:rFonts w:ascii="Times New Roman" w:eastAsia="Calibri" w:hAnsi="Times New Roman" w:cs="Times New Roman"/>
          <w:b/>
          <w:spacing w:val="-1"/>
          <w:sz w:val="24"/>
          <w:szCs w:val="24"/>
          <w:lang w:val="en-US"/>
        </w:rPr>
        <w:t>TERMS</w:t>
      </w:r>
      <w:r w:rsidRPr="000E5F98">
        <w:rPr>
          <w:rFonts w:ascii="Times New Roman" w:eastAsia="Calibri" w:hAnsi="Times New Roman" w:cs="Times New Roman"/>
          <w:b/>
          <w:sz w:val="24"/>
          <w:szCs w:val="24"/>
          <w:lang w:val="en-US"/>
        </w:rPr>
        <w:t xml:space="preserve"> </w:t>
      </w:r>
      <w:r w:rsidRPr="000E5F98">
        <w:rPr>
          <w:rFonts w:ascii="Times New Roman" w:eastAsia="Calibri" w:hAnsi="Times New Roman" w:cs="Times New Roman"/>
          <w:b/>
          <w:spacing w:val="-1"/>
          <w:sz w:val="24"/>
          <w:szCs w:val="24"/>
          <w:lang w:val="en-US"/>
        </w:rPr>
        <w:t>AND</w:t>
      </w:r>
      <w:r w:rsidRPr="000E5F98">
        <w:rPr>
          <w:rFonts w:ascii="Times New Roman" w:eastAsia="Calibri" w:hAnsi="Times New Roman" w:cs="Times New Roman"/>
          <w:b/>
          <w:sz w:val="24"/>
          <w:szCs w:val="24"/>
          <w:lang w:val="en-US"/>
        </w:rPr>
        <w:t xml:space="preserve"> </w:t>
      </w:r>
      <w:r w:rsidRPr="000E5F98">
        <w:rPr>
          <w:rFonts w:ascii="Times New Roman" w:eastAsia="Calibri" w:hAnsi="Times New Roman" w:cs="Times New Roman"/>
          <w:b/>
          <w:spacing w:val="-1"/>
          <w:sz w:val="24"/>
          <w:szCs w:val="24"/>
          <w:lang w:val="en-US"/>
        </w:rPr>
        <w:t>CONDITIONS</w:t>
      </w:r>
    </w:p>
    <w:p w14:paraId="7C9BB8D9" w14:textId="77777777"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Times New Roman" w:hAnsi="Times New Roman" w:cs="Times New Roman"/>
          <w:bCs/>
          <w:kern w:val="24"/>
          <w:sz w:val="24"/>
          <w:szCs w:val="24"/>
          <w:lang w:val="en-US"/>
        </w:rPr>
        <w:t xml:space="preserve">This is an Agreement, together with your Uniform Disclosure Statement, Automatic Contract Renewal, Confirmation Letter, Letter of Agency, and any and all Renewal Notices (if applicable) (collectively, the “Agreement”), between </w:t>
      </w:r>
      <w:proofErr w:type="spellStart"/>
      <w:r w:rsidRPr="00B92EEF">
        <w:rPr>
          <w:rFonts w:ascii="Times New Roman" w:eastAsia="Times New Roman" w:hAnsi="Times New Roman" w:cs="Times New Roman"/>
          <w:bCs/>
          <w:kern w:val="24"/>
          <w:sz w:val="24"/>
          <w:szCs w:val="24"/>
          <w:lang w:val="en-US"/>
        </w:rPr>
        <w:t>PALMco</w:t>
      </w:r>
      <w:proofErr w:type="spellEnd"/>
      <w:r w:rsidRPr="00B92EEF">
        <w:rPr>
          <w:rFonts w:ascii="Times New Roman" w:eastAsia="Times New Roman" w:hAnsi="Times New Roman" w:cs="Times New Roman"/>
          <w:bCs/>
          <w:kern w:val="24"/>
          <w:sz w:val="24"/>
          <w:szCs w:val="24"/>
          <w:lang w:val="en-US"/>
        </w:rPr>
        <w:t xml:space="preserve"> Power IL, LLC, d/b/a Indra Energy (“Indra”) for electric supply service. Indra’s business address is</w:t>
      </w:r>
      <w:r w:rsidRPr="00B92EEF">
        <w:rPr>
          <w:rFonts w:ascii="Times New Roman" w:eastAsia="Calibri" w:hAnsi="Times New Roman" w:cs="Times New Roman"/>
          <w:kern w:val="24"/>
          <w:sz w:val="24"/>
          <w:szCs w:val="24"/>
          <w:lang w:val="en-US"/>
        </w:rPr>
        <w:t xml:space="preserve"> 1515 Market Street, Suite 1200, Philadelphia, PA 19102. </w:t>
      </w:r>
    </w:p>
    <w:p w14:paraId="7D0F6AD1" w14:textId="77777777" w:rsidR="00F211F2" w:rsidRPr="00B92EEF" w:rsidRDefault="00F211F2" w:rsidP="0087432E">
      <w:pPr>
        <w:spacing w:after="0" w:line="240" w:lineRule="auto"/>
        <w:contextualSpacing/>
        <w:jc w:val="both"/>
        <w:rPr>
          <w:rFonts w:ascii="Times New Roman" w:eastAsia="Calibri" w:hAnsi="Times New Roman" w:cs="Times New Roman"/>
          <w:b/>
          <w:caps/>
          <w:kern w:val="24"/>
          <w:sz w:val="24"/>
          <w:szCs w:val="24"/>
          <w:u w:val="single"/>
          <w:lang w:val="en-US"/>
        </w:rPr>
      </w:pPr>
      <w:r w:rsidRPr="00B92EEF">
        <w:rPr>
          <w:rFonts w:ascii="Times New Roman" w:eastAsia="Calibri" w:hAnsi="Times New Roman" w:cs="Times New Roman"/>
          <w:b/>
          <w:caps/>
          <w:kern w:val="24"/>
          <w:sz w:val="24"/>
          <w:szCs w:val="24"/>
          <w:u w:val="single"/>
          <w:lang w:val="en-US"/>
        </w:rPr>
        <w:t xml:space="preserve">Pricing. </w:t>
      </w:r>
    </w:p>
    <w:p w14:paraId="5381DC38" w14:textId="53AC5F88"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lang w:val="en-US"/>
        </w:rPr>
        <w:t>Phase 1 Fixed Price:</w:t>
      </w:r>
      <w:r w:rsidRPr="00B92EEF">
        <w:rPr>
          <w:rFonts w:ascii="Times New Roman" w:eastAsia="Calibri" w:hAnsi="Times New Roman" w:cs="Times New Roman"/>
          <w:kern w:val="24"/>
          <w:sz w:val="24"/>
          <w:szCs w:val="24"/>
          <w:lang w:val="en-US"/>
        </w:rPr>
        <w:t xml:space="preserve"> You will initially pay a Fixed Price of $</w:t>
      </w:r>
      <w:r w:rsidR="00394A65">
        <w:rPr>
          <w:rFonts w:ascii="Times New Roman" w:eastAsia="Calibri" w:hAnsi="Times New Roman" w:cs="Times New Roman"/>
          <w:bCs/>
          <w:kern w:val="24"/>
          <w:sz w:val="24"/>
          <w:szCs w:val="24"/>
          <w:lang w:val="en-US"/>
        </w:rPr>
        <w:t>${</w:t>
      </w:r>
      <w:proofErr w:type="spellStart"/>
      <w:r w:rsidR="00081BD2">
        <w:rPr>
          <w:rFonts w:ascii="Times New Roman" w:eastAsia="Calibri" w:hAnsi="Times New Roman" w:cs="Times New Roman"/>
          <w:bCs/>
          <w:kern w:val="24"/>
          <w:sz w:val="24"/>
          <w:szCs w:val="24"/>
          <w:lang w:val="en-US"/>
        </w:rPr>
        <w:t>rate_info_electric_calculated_intro_rate_amount</w:t>
      </w:r>
      <w:proofErr w:type="spellEnd"/>
      <w:r w:rsidR="00394A65">
        <w:rPr>
          <w:rFonts w:ascii="Times New Roman" w:eastAsia="Calibri" w:hAnsi="Times New Roman" w:cs="Times New Roman"/>
          <w:bCs/>
          <w:kern w:val="24"/>
          <w:sz w:val="24"/>
          <w:szCs w:val="24"/>
          <w:lang w:val="en-US"/>
        </w:rPr>
        <w:t>}</w:t>
      </w:r>
      <w:r w:rsidRPr="00B92EEF">
        <w:rPr>
          <w:rFonts w:ascii="Times New Roman" w:eastAsia="Calibri" w:hAnsi="Times New Roman" w:cs="Times New Roman"/>
          <w:kern w:val="24"/>
          <w:sz w:val="24"/>
          <w:szCs w:val="24"/>
          <w:lang w:val="en-US"/>
        </w:rPr>
        <w:t xml:space="preserve"> per kWh for electric supply services for </w:t>
      </w:r>
      <w:r w:rsidR="00394A65">
        <w:rPr>
          <w:rFonts w:ascii="Times New Roman" w:eastAsia="Calibri" w:hAnsi="Times New Roman" w:cs="Times New Roman"/>
          <w:bCs/>
          <w:kern w:val="24"/>
          <w:sz w:val="24"/>
          <w:szCs w:val="24"/>
          <w:lang w:val="en-US"/>
        </w:rPr>
        <w:t>${</w:t>
      </w:r>
      <w:proofErr w:type="spellStart"/>
      <w:r w:rsidR="00394A65">
        <w:rPr>
          <w:rFonts w:ascii="Times New Roman" w:eastAsia="Calibri" w:hAnsi="Times New Roman" w:cs="Times New Roman"/>
          <w:bCs/>
          <w:kern w:val="24"/>
          <w:sz w:val="24"/>
          <w:szCs w:val="24"/>
          <w:lang w:val="en-US"/>
        </w:rPr>
        <w:t>rate_info_electric_intro_term</w:t>
      </w:r>
      <w:proofErr w:type="spellEnd"/>
      <w:r w:rsidR="00394A65">
        <w:rPr>
          <w:rFonts w:ascii="Times New Roman" w:eastAsia="Calibri" w:hAnsi="Times New Roman" w:cs="Times New Roman"/>
          <w:bCs/>
          <w:kern w:val="24"/>
          <w:sz w:val="24"/>
          <w:szCs w:val="24"/>
          <w:lang w:val="en-US"/>
        </w:rPr>
        <w:t>}</w:t>
      </w:r>
      <w:r w:rsidRPr="00B92EEF">
        <w:rPr>
          <w:rFonts w:ascii="Times New Roman" w:eastAsia="Calibri" w:hAnsi="Times New Roman" w:cs="Times New Roman"/>
          <w:kern w:val="24"/>
          <w:sz w:val="24"/>
          <w:szCs w:val="24"/>
          <w:lang w:val="en-US"/>
        </w:rPr>
        <w:t xml:space="preserve"> consecutive months as also set forth in your Uniform Disclosure Statement.</w:t>
      </w:r>
    </w:p>
    <w:p w14:paraId="37EA39C5" w14:textId="3CBFED67"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lang w:val="en-US"/>
        </w:rPr>
        <w:t>Phase 2 Fixed Price:</w:t>
      </w:r>
      <w:r w:rsidRPr="00B92EEF">
        <w:rPr>
          <w:rFonts w:ascii="Times New Roman" w:eastAsia="Calibri" w:hAnsi="Times New Roman" w:cs="Times New Roman"/>
          <w:kern w:val="24"/>
          <w:sz w:val="24"/>
          <w:szCs w:val="24"/>
          <w:lang w:val="en-US"/>
        </w:rPr>
        <w:t xml:space="preserve"> You will then pay a Fixed Price of $</w:t>
      </w:r>
      <w:r w:rsidR="00570B7D">
        <w:rPr>
          <w:rFonts w:ascii="Times New Roman" w:eastAsia="Calibri" w:hAnsi="Times New Roman" w:cs="Times New Roman"/>
          <w:bCs/>
          <w:kern w:val="24"/>
          <w:sz w:val="24"/>
          <w:szCs w:val="24"/>
          <w:lang w:val="en-US"/>
        </w:rPr>
        <w:t>${</w:t>
      </w:r>
      <w:proofErr w:type="spellStart"/>
      <w:r w:rsidR="00081BD2">
        <w:rPr>
          <w:rFonts w:ascii="Times New Roman" w:eastAsia="Calibri" w:hAnsi="Times New Roman" w:cs="Times New Roman"/>
          <w:bCs/>
          <w:kern w:val="24"/>
          <w:sz w:val="24"/>
          <w:szCs w:val="24"/>
          <w:lang w:val="en-US"/>
        </w:rPr>
        <w:t>rate_info_electric_calculated_rate_amount</w:t>
      </w:r>
      <w:proofErr w:type="spellEnd"/>
      <w:r w:rsidR="00570B7D">
        <w:rPr>
          <w:rFonts w:ascii="Times New Roman" w:eastAsia="Calibri" w:hAnsi="Times New Roman" w:cs="Times New Roman"/>
          <w:bCs/>
          <w:kern w:val="24"/>
          <w:sz w:val="24"/>
          <w:szCs w:val="24"/>
          <w:lang w:val="en-US"/>
        </w:rPr>
        <w:t>}</w:t>
      </w:r>
      <w:r w:rsidRPr="00B92EEF">
        <w:rPr>
          <w:rFonts w:ascii="Times New Roman" w:eastAsia="Calibri" w:hAnsi="Times New Roman" w:cs="Times New Roman"/>
          <w:kern w:val="24"/>
          <w:sz w:val="24"/>
          <w:szCs w:val="24"/>
          <w:lang w:val="en-US"/>
        </w:rPr>
        <w:t xml:space="preserve"> per kWh for electric supply services for </w:t>
      </w:r>
      <w:r w:rsidR="00570B7D">
        <w:rPr>
          <w:rFonts w:ascii="Times New Roman" w:eastAsia="Calibri" w:hAnsi="Times New Roman" w:cs="Times New Roman"/>
          <w:bCs/>
          <w:kern w:val="24"/>
          <w:sz w:val="24"/>
          <w:szCs w:val="24"/>
          <w:lang w:val="en-US"/>
        </w:rPr>
        <w:t>${</w:t>
      </w:r>
      <w:proofErr w:type="spellStart"/>
      <w:r w:rsidR="00570B7D">
        <w:rPr>
          <w:rFonts w:ascii="Times New Roman" w:eastAsia="Calibri" w:hAnsi="Times New Roman" w:cs="Times New Roman"/>
          <w:bCs/>
          <w:kern w:val="24"/>
          <w:sz w:val="24"/>
          <w:szCs w:val="24"/>
          <w:lang w:val="en-US"/>
        </w:rPr>
        <w:t>rate_info_electric_term_remaining</w:t>
      </w:r>
      <w:proofErr w:type="spellEnd"/>
      <w:r w:rsidR="00570B7D">
        <w:rPr>
          <w:rFonts w:ascii="Times New Roman" w:eastAsia="Calibri" w:hAnsi="Times New Roman" w:cs="Times New Roman"/>
          <w:bCs/>
          <w:kern w:val="24"/>
          <w:sz w:val="24"/>
          <w:szCs w:val="24"/>
          <w:lang w:val="en-US"/>
        </w:rPr>
        <w:t>}</w:t>
      </w:r>
      <w:r w:rsidRPr="00B92EEF">
        <w:rPr>
          <w:rFonts w:ascii="Times New Roman" w:eastAsia="Calibri" w:hAnsi="Times New Roman" w:cs="Times New Roman"/>
          <w:kern w:val="24"/>
          <w:sz w:val="24"/>
          <w:szCs w:val="24"/>
          <w:lang w:val="en-US"/>
        </w:rPr>
        <w:t xml:space="preserve"> consecutive months as also set forth in your Uniform Disclosure Statement.</w:t>
      </w:r>
    </w:p>
    <w:p w14:paraId="2FB703D9" w14:textId="25F3326F"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Estimated Total Bill at Sample Usage Levels for Phase 1 Fixed Price</w:t>
      </w:r>
      <w:r w:rsidRPr="00B92EEF">
        <w:rPr>
          <w:rFonts w:ascii="Times New Roman" w:eastAsia="Calibri" w:hAnsi="Times New Roman" w:cs="Times New Roman"/>
          <w:kern w:val="24"/>
          <w:sz w:val="24"/>
          <w:szCs w:val="24"/>
          <w:lang w:val="en-US"/>
        </w:rPr>
        <w:t>.  Your estimated total bill at sample usage levels of 500 kWh, 1,000 kWh, and 1,500 kWh is</w:t>
      </w:r>
      <w:r w:rsidR="00396604">
        <w:rPr>
          <w:rFonts w:ascii="Times New Roman" w:eastAsia="Calibri" w:hAnsi="Times New Roman" w:cs="Times New Roman"/>
          <w:b/>
          <w:kern w:val="24"/>
          <w:sz w:val="24"/>
          <w:szCs w:val="24"/>
          <w:lang w:val="en-US"/>
        </w:rPr>
        <w:t xml:space="preserve"> </w:t>
      </w:r>
      <w:r w:rsidR="00396604">
        <w:rPr>
          <w:rFonts w:ascii="Times New Roman" w:eastAsia="Calibri" w:hAnsi="Times New Roman" w:cs="Times New Roman"/>
          <w:bCs/>
          <w:kern w:val="24"/>
          <w:sz w:val="24"/>
          <w:szCs w:val="24"/>
          <w:lang w:val="en-US"/>
        </w:rPr>
        <w:t>${rieetb500}</w:t>
      </w:r>
      <w:r w:rsidRPr="00B92EEF">
        <w:rPr>
          <w:rFonts w:ascii="Times New Roman" w:eastAsia="Calibri" w:hAnsi="Times New Roman" w:cs="Times New Roman"/>
          <w:kern w:val="24"/>
          <w:sz w:val="24"/>
          <w:szCs w:val="24"/>
          <w:lang w:val="en-US"/>
        </w:rPr>
        <w:t>,</w:t>
      </w:r>
      <w:r w:rsidRPr="00B92EEF">
        <w:rPr>
          <w:rFonts w:ascii="Times New Roman" w:eastAsia="Calibri" w:hAnsi="Times New Roman" w:cs="Times New Roman"/>
          <w:b/>
          <w:kern w:val="24"/>
          <w:sz w:val="24"/>
          <w:szCs w:val="24"/>
          <w:lang w:val="en-US"/>
        </w:rPr>
        <w:t xml:space="preserve"> </w:t>
      </w:r>
      <w:r w:rsidR="00396604">
        <w:rPr>
          <w:rFonts w:ascii="Times New Roman" w:eastAsia="Calibri" w:hAnsi="Times New Roman" w:cs="Times New Roman"/>
          <w:bCs/>
          <w:kern w:val="24"/>
          <w:sz w:val="24"/>
          <w:szCs w:val="24"/>
          <w:lang w:val="en-US"/>
        </w:rPr>
        <w:t>${rieetb1000}</w:t>
      </w:r>
      <w:r w:rsidRPr="00B92EEF">
        <w:rPr>
          <w:rFonts w:ascii="Times New Roman" w:eastAsia="Calibri" w:hAnsi="Times New Roman" w:cs="Times New Roman"/>
          <w:kern w:val="24"/>
          <w:sz w:val="24"/>
          <w:szCs w:val="24"/>
          <w:lang w:val="en-US"/>
        </w:rPr>
        <w:t xml:space="preserve">, and </w:t>
      </w:r>
      <w:r w:rsidR="00396604">
        <w:rPr>
          <w:rFonts w:ascii="Times New Roman" w:eastAsia="Calibri" w:hAnsi="Times New Roman" w:cs="Times New Roman"/>
          <w:kern w:val="24"/>
          <w:sz w:val="24"/>
          <w:szCs w:val="24"/>
          <w:lang w:val="en-US"/>
        </w:rPr>
        <w:t>${rieetb1500}</w:t>
      </w:r>
      <w:r w:rsidRPr="00B92EEF">
        <w:rPr>
          <w:rFonts w:ascii="Times New Roman" w:eastAsia="Calibri" w:hAnsi="Times New Roman" w:cs="Times New Roman"/>
          <w:kern w:val="24"/>
          <w:sz w:val="24"/>
          <w:szCs w:val="24"/>
          <w:lang w:val="en-US"/>
        </w:rPr>
        <w:t>, respectively.</w:t>
      </w:r>
      <w:r w:rsidRPr="00B92EEF">
        <w:rPr>
          <w:rFonts w:ascii="Times New Roman" w:eastAsia="Calibri" w:hAnsi="Times New Roman" w:cs="Times New Roman"/>
          <w:b/>
          <w:kern w:val="24"/>
          <w:sz w:val="24"/>
          <w:szCs w:val="24"/>
          <w:lang w:val="en-US"/>
        </w:rPr>
        <w:t xml:space="preserve">   </w:t>
      </w:r>
    </w:p>
    <w:p w14:paraId="1B1B6809" w14:textId="4E5CB6F8" w:rsidR="00F211F2" w:rsidRPr="00B92EEF" w:rsidRDefault="00F211F2" w:rsidP="0087432E">
      <w:pPr>
        <w:spacing w:after="0" w:line="240" w:lineRule="auto"/>
        <w:contextualSpacing/>
        <w:jc w:val="both"/>
        <w:rPr>
          <w:rFonts w:ascii="Times New Roman" w:eastAsia="Calibri" w:hAnsi="Times New Roman" w:cs="Times New Roman"/>
          <w:b/>
          <w:kern w:val="24"/>
          <w:sz w:val="24"/>
          <w:szCs w:val="24"/>
          <w:u w:val="single"/>
          <w:lang w:val="en-US"/>
        </w:rPr>
      </w:pPr>
      <w:r w:rsidRPr="00B92EEF">
        <w:rPr>
          <w:rFonts w:ascii="Times New Roman" w:eastAsia="Calibri" w:hAnsi="Times New Roman" w:cs="Times New Roman"/>
          <w:b/>
          <w:kern w:val="24"/>
          <w:sz w:val="24"/>
          <w:szCs w:val="24"/>
          <w:u w:val="single"/>
          <w:lang w:val="en-US"/>
        </w:rPr>
        <w:t>Estimated Total Bill at Sample Usage Levels for Phase 2 Fixed Price</w:t>
      </w:r>
      <w:r w:rsidRPr="00B92EEF">
        <w:rPr>
          <w:rFonts w:ascii="Times New Roman" w:eastAsia="Calibri" w:hAnsi="Times New Roman" w:cs="Times New Roman"/>
          <w:kern w:val="24"/>
          <w:sz w:val="24"/>
          <w:szCs w:val="24"/>
          <w:lang w:val="en-US"/>
        </w:rPr>
        <w:t>.  Your estimated total bill at sample usage levels of 500 kWh, 1,000 kWh, and 1,500 kWh is</w:t>
      </w:r>
      <w:r w:rsidR="009B6994">
        <w:rPr>
          <w:rFonts w:ascii="Times New Roman" w:eastAsia="Calibri" w:hAnsi="Times New Roman" w:cs="Times New Roman"/>
          <w:b/>
          <w:kern w:val="24"/>
          <w:sz w:val="24"/>
          <w:szCs w:val="24"/>
          <w:lang w:val="en-US"/>
        </w:rPr>
        <w:t xml:space="preserve"> </w:t>
      </w:r>
      <w:r w:rsidR="009B6994">
        <w:rPr>
          <w:rFonts w:ascii="Times New Roman" w:eastAsia="Calibri" w:hAnsi="Times New Roman" w:cs="Times New Roman"/>
          <w:bCs/>
          <w:kern w:val="24"/>
          <w:sz w:val="24"/>
          <w:szCs w:val="24"/>
          <w:lang w:val="en-US"/>
        </w:rPr>
        <w:t>${riefr500}</w:t>
      </w:r>
      <w:r w:rsidRPr="00B92EEF">
        <w:rPr>
          <w:rFonts w:ascii="Times New Roman" w:eastAsia="Calibri" w:hAnsi="Times New Roman" w:cs="Times New Roman"/>
          <w:kern w:val="24"/>
          <w:sz w:val="24"/>
          <w:szCs w:val="24"/>
          <w:lang w:val="en-US"/>
        </w:rPr>
        <w:t>,</w:t>
      </w:r>
      <w:r w:rsidRPr="00B92EEF">
        <w:rPr>
          <w:rFonts w:ascii="Times New Roman" w:eastAsia="Calibri" w:hAnsi="Times New Roman" w:cs="Times New Roman"/>
          <w:b/>
          <w:kern w:val="24"/>
          <w:sz w:val="24"/>
          <w:szCs w:val="24"/>
          <w:lang w:val="en-US"/>
        </w:rPr>
        <w:t xml:space="preserve"> </w:t>
      </w:r>
      <w:r w:rsidR="009B6994">
        <w:rPr>
          <w:rFonts w:ascii="Times New Roman" w:eastAsia="Calibri" w:hAnsi="Times New Roman" w:cs="Times New Roman"/>
          <w:bCs/>
          <w:kern w:val="24"/>
          <w:sz w:val="24"/>
          <w:szCs w:val="24"/>
          <w:lang w:val="en-US"/>
        </w:rPr>
        <w:t>${riefr1000}</w:t>
      </w:r>
      <w:r w:rsidRPr="00B92EEF">
        <w:rPr>
          <w:rFonts w:ascii="Times New Roman" w:eastAsia="Calibri" w:hAnsi="Times New Roman" w:cs="Times New Roman"/>
          <w:kern w:val="24"/>
          <w:sz w:val="24"/>
          <w:szCs w:val="24"/>
          <w:lang w:val="en-US"/>
        </w:rPr>
        <w:t>, and</w:t>
      </w:r>
      <w:r w:rsidR="009B6994">
        <w:rPr>
          <w:rFonts w:ascii="Times New Roman" w:eastAsia="Calibri" w:hAnsi="Times New Roman" w:cs="Times New Roman"/>
          <w:b/>
          <w:kern w:val="24"/>
          <w:sz w:val="24"/>
          <w:szCs w:val="24"/>
          <w:lang w:val="en-US"/>
        </w:rPr>
        <w:t xml:space="preserve"> </w:t>
      </w:r>
      <w:r w:rsidR="009B6994">
        <w:rPr>
          <w:rFonts w:ascii="Times New Roman" w:eastAsia="Calibri" w:hAnsi="Times New Roman" w:cs="Times New Roman"/>
          <w:bCs/>
          <w:kern w:val="24"/>
          <w:sz w:val="24"/>
          <w:szCs w:val="24"/>
          <w:lang w:val="en-US"/>
        </w:rPr>
        <w:t>${riefr1500}</w:t>
      </w:r>
      <w:r w:rsidRPr="00B92EEF">
        <w:rPr>
          <w:rFonts w:ascii="Times New Roman" w:eastAsia="Calibri" w:hAnsi="Times New Roman" w:cs="Times New Roman"/>
          <w:kern w:val="24"/>
          <w:sz w:val="24"/>
          <w:szCs w:val="24"/>
          <w:lang w:val="en-US"/>
        </w:rPr>
        <w:t>, respectively.</w:t>
      </w:r>
    </w:p>
    <w:p w14:paraId="0572F0B3" w14:textId="77777777"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Other Charges:</w:t>
      </w:r>
      <w:r w:rsidRPr="00B92EEF">
        <w:rPr>
          <w:rFonts w:ascii="Times New Roman" w:eastAsia="Calibri" w:hAnsi="Times New Roman" w:cs="Times New Roman"/>
          <w:kern w:val="24"/>
          <w:sz w:val="24"/>
          <w:szCs w:val="24"/>
          <w:lang w:val="en-US"/>
        </w:rPr>
        <w:t xml:space="preserve"> The Fixed Prices, above, are not your total monthly amount for electric service. The Fixed Prices do not include the utility transportation, delivery, service, or other charges for which your electric utility charges you. You are also responsible for paying all applicable taxes, and other government fees, assessments, and charges, however designated, relating to the electric supply service provided under this Agreement. This may include, but shall not be limited to, utility taxes, gross receipts taxes, and sales or use taxes imposed </w:t>
      </w:r>
      <w:r w:rsidRPr="00B92EEF">
        <w:rPr>
          <w:rFonts w:ascii="Times New Roman" w:eastAsia="Calibri" w:hAnsi="Times New Roman" w:cs="Times New Roman"/>
          <w:kern w:val="24"/>
          <w:sz w:val="24"/>
          <w:szCs w:val="24"/>
          <w:lang w:val="en-US"/>
        </w:rPr>
        <w:lastRenderedPageBreak/>
        <w:t xml:space="preserve">on Indra and/or you by federal, state, and/or local authorities. If you are tax exempt, you must furnish Indra an exemption certificate before service commences. </w:t>
      </w:r>
    </w:p>
    <w:p w14:paraId="2588A4D2" w14:textId="77777777" w:rsidR="00F211F2" w:rsidRPr="00B92EEF" w:rsidRDefault="00F211F2" w:rsidP="0087432E">
      <w:pPr>
        <w:spacing w:after="0" w:line="240" w:lineRule="auto"/>
        <w:contextualSpacing/>
        <w:jc w:val="both"/>
        <w:rPr>
          <w:rFonts w:ascii="Times New Roman" w:eastAsia="Calibri" w:hAnsi="Times New Roman" w:cs="Times New Roman"/>
          <w:kern w:val="24"/>
          <w:sz w:val="24"/>
          <w:szCs w:val="24"/>
          <w:u w:val="single"/>
          <w:lang w:val="en-US"/>
        </w:rPr>
      </w:pPr>
      <w:r w:rsidRPr="00B92EEF">
        <w:rPr>
          <w:rFonts w:ascii="Times New Roman" w:eastAsia="Calibri" w:hAnsi="Times New Roman" w:cs="Times New Roman"/>
          <w:b/>
          <w:caps/>
          <w:kern w:val="24"/>
          <w:sz w:val="24"/>
          <w:szCs w:val="24"/>
          <w:u w:val="single"/>
          <w:lang w:val="en-US"/>
        </w:rPr>
        <w:t xml:space="preserve">Agreement Term and Renewal. </w:t>
      </w:r>
    </w:p>
    <w:p w14:paraId="0627E30F" w14:textId="43F1BF60"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kern w:val="24"/>
          <w:sz w:val="24"/>
          <w:szCs w:val="24"/>
          <w:lang w:val="en-US"/>
        </w:rPr>
        <w:t xml:space="preserve">Your Agreement corresponds to the length of time we will offer you the Fixed Prices set forth above and in your Uniform Disclosure Statement. For this Agreement, it is a Phase 1 Fixed Price for </w:t>
      </w:r>
      <w:r w:rsidR="00F15124">
        <w:rPr>
          <w:rFonts w:ascii="Times New Roman" w:eastAsia="Calibri" w:hAnsi="Times New Roman" w:cs="Times New Roman"/>
          <w:bCs/>
          <w:kern w:val="24"/>
          <w:sz w:val="24"/>
          <w:szCs w:val="24"/>
          <w:lang w:val="en-US"/>
        </w:rPr>
        <w:t>${</w:t>
      </w:r>
      <w:proofErr w:type="spellStart"/>
      <w:r w:rsidR="00F15124">
        <w:rPr>
          <w:rFonts w:ascii="Times New Roman" w:eastAsia="Calibri" w:hAnsi="Times New Roman" w:cs="Times New Roman"/>
          <w:bCs/>
          <w:kern w:val="24"/>
          <w:sz w:val="24"/>
          <w:szCs w:val="24"/>
          <w:lang w:val="en-US"/>
        </w:rPr>
        <w:t>rate_info_electric_intro_term</w:t>
      </w:r>
      <w:proofErr w:type="spellEnd"/>
      <w:r w:rsidR="00F15124">
        <w:rPr>
          <w:rFonts w:ascii="Times New Roman" w:eastAsia="Calibri" w:hAnsi="Times New Roman" w:cs="Times New Roman"/>
          <w:bCs/>
          <w:kern w:val="24"/>
          <w:sz w:val="24"/>
          <w:szCs w:val="24"/>
          <w:lang w:val="en-US"/>
        </w:rPr>
        <w:t>}</w:t>
      </w:r>
      <w:r w:rsidRPr="00B92EEF">
        <w:rPr>
          <w:rFonts w:ascii="Times New Roman" w:eastAsia="Calibri" w:hAnsi="Times New Roman" w:cs="Times New Roman"/>
          <w:kern w:val="24"/>
          <w:sz w:val="24"/>
          <w:szCs w:val="24"/>
          <w:lang w:val="en-US"/>
        </w:rPr>
        <w:t xml:space="preserve"> </w:t>
      </w:r>
      <w:r w:rsidR="008E7ED3">
        <w:rPr>
          <w:rFonts w:ascii="Times New Roman" w:eastAsia="Calibri" w:hAnsi="Times New Roman" w:cs="Times New Roman"/>
          <w:kern w:val="24"/>
          <w:sz w:val="24"/>
          <w:szCs w:val="24"/>
          <w:lang w:val="en-US"/>
        </w:rPr>
        <w:t xml:space="preserve">months </w:t>
      </w:r>
      <w:r w:rsidRPr="00B92EEF">
        <w:rPr>
          <w:rFonts w:ascii="Times New Roman" w:eastAsia="Calibri" w:hAnsi="Times New Roman" w:cs="Times New Roman"/>
          <w:kern w:val="24"/>
          <w:sz w:val="24"/>
          <w:szCs w:val="24"/>
          <w:lang w:val="en-US"/>
        </w:rPr>
        <w:t xml:space="preserve">followed by a Phase 2 Fixed Price for </w:t>
      </w:r>
      <w:r w:rsidR="00F15124">
        <w:rPr>
          <w:rFonts w:ascii="Times New Roman" w:eastAsia="Calibri" w:hAnsi="Times New Roman" w:cs="Times New Roman"/>
          <w:bCs/>
          <w:kern w:val="24"/>
          <w:sz w:val="24"/>
          <w:szCs w:val="24"/>
          <w:lang w:val="en-US"/>
        </w:rPr>
        <w:t>${</w:t>
      </w:r>
      <w:proofErr w:type="spellStart"/>
      <w:r w:rsidR="00F15124">
        <w:rPr>
          <w:rFonts w:ascii="Times New Roman" w:eastAsia="Calibri" w:hAnsi="Times New Roman" w:cs="Times New Roman"/>
          <w:bCs/>
          <w:kern w:val="24"/>
          <w:sz w:val="24"/>
          <w:szCs w:val="24"/>
          <w:lang w:val="en-US"/>
        </w:rPr>
        <w:t>rate_info_electric_term_remaining</w:t>
      </w:r>
      <w:proofErr w:type="spellEnd"/>
      <w:r w:rsidR="00F15124">
        <w:rPr>
          <w:rFonts w:ascii="Times New Roman" w:eastAsia="Calibri" w:hAnsi="Times New Roman" w:cs="Times New Roman"/>
          <w:bCs/>
          <w:kern w:val="24"/>
          <w:sz w:val="24"/>
          <w:szCs w:val="24"/>
          <w:lang w:val="en-US"/>
        </w:rPr>
        <w:t>}</w:t>
      </w:r>
      <w:r w:rsidR="008E7ED3">
        <w:rPr>
          <w:rFonts w:ascii="Times New Roman" w:eastAsia="Calibri" w:hAnsi="Times New Roman" w:cs="Times New Roman"/>
          <w:b/>
          <w:kern w:val="24"/>
          <w:sz w:val="24"/>
          <w:szCs w:val="24"/>
          <w:lang w:val="en-US"/>
        </w:rPr>
        <w:t xml:space="preserve"> </w:t>
      </w:r>
      <w:r w:rsidR="008E7ED3" w:rsidRPr="008E7ED3">
        <w:rPr>
          <w:rFonts w:ascii="Times New Roman" w:eastAsia="Calibri" w:hAnsi="Times New Roman" w:cs="Times New Roman"/>
          <w:kern w:val="24"/>
          <w:sz w:val="24"/>
          <w:szCs w:val="24"/>
          <w:lang w:val="en-US"/>
        </w:rPr>
        <w:t>months</w:t>
      </w:r>
      <w:r w:rsidRPr="00B92EEF">
        <w:rPr>
          <w:rFonts w:ascii="Times New Roman" w:eastAsia="Calibri" w:hAnsi="Times New Roman" w:cs="Times New Roman"/>
          <w:kern w:val="24"/>
          <w:sz w:val="24"/>
          <w:szCs w:val="24"/>
          <w:lang w:val="en-US"/>
        </w:rPr>
        <w:t xml:space="preserve"> for a total of </w:t>
      </w:r>
      <w:r w:rsidR="00F15124">
        <w:rPr>
          <w:rFonts w:ascii="Times New Roman" w:eastAsia="Calibri" w:hAnsi="Times New Roman" w:cs="Times New Roman"/>
          <w:bCs/>
          <w:kern w:val="24"/>
          <w:sz w:val="24"/>
          <w:szCs w:val="24"/>
          <w:lang w:val="en-US"/>
        </w:rPr>
        <w:t>${</w:t>
      </w:r>
      <w:proofErr w:type="spellStart"/>
      <w:r w:rsidR="00F15124">
        <w:rPr>
          <w:rFonts w:ascii="Times New Roman" w:eastAsia="Calibri" w:hAnsi="Times New Roman" w:cs="Times New Roman"/>
          <w:bCs/>
          <w:kern w:val="24"/>
          <w:sz w:val="24"/>
          <w:szCs w:val="24"/>
          <w:lang w:val="en-US"/>
        </w:rPr>
        <w:t>rate_info_electric_term</w:t>
      </w:r>
      <w:proofErr w:type="spellEnd"/>
      <w:r w:rsidR="00F15124">
        <w:rPr>
          <w:rFonts w:ascii="Times New Roman" w:eastAsia="Calibri" w:hAnsi="Times New Roman" w:cs="Times New Roman"/>
          <w:bCs/>
          <w:kern w:val="24"/>
          <w:sz w:val="24"/>
          <w:szCs w:val="24"/>
          <w:lang w:val="en-US"/>
        </w:rPr>
        <w:t>}</w:t>
      </w:r>
      <w:r w:rsidRPr="00B92EEF">
        <w:rPr>
          <w:rFonts w:ascii="Times New Roman" w:eastAsia="Calibri" w:hAnsi="Times New Roman" w:cs="Times New Roman"/>
          <w:kern w:val="24"/>
          <w:sz w:val="24"/>
          <w:szCs w:val="24"/>
          <w:lang w:val="en-US"/>
        </w:rPr>
        <w:t xml:space="preserve"> consecutive months (“Fixed Term”).  </w:t>
      </w:r>
    </w:p>
    <w:p w14:paraId="433E76F6" w14:textId="77777777" w:rsidR="00F211F2" w:rsidRPr="00B92EEF" w:rsidRDefault="00F211F2" w:rsidP="0087432E">
      <w:pPr>
        <w:spacing w:after="0" w:line="240" w:lineRule="auto"/>
        <w:contextualSpacing/>
        <w:jc w:val="both"/>
        <w:rPr>
          <w:rFonts w:ascii="Times New Roman" w:eastAsia="Calibri" w:hAnsi="Times New Roman" w:cs="Times New Roman"/>
          <w:b/>
          <w:kern w:val="24"/>
          <w:sz w:val="24"/>
          <w:szCs w:val="24"/>
          <w:lang w:val="en-US"/>
        </w:rPr>
      </w:pPr>
      <w:r w:rsidRPr="00B92EEF">
        <w:rPr>
          <w:rFonts w:ascii="Times New Roman" w:eastAsia="Calibri" w:hAnsi="Times New Roman" w:cs="Times New Roman"/>
          <w:b/>
          <w:kern w:val="24"/>
          <w:sz w:val="24"/>
          <w:szCs w:val="24"/>
          <w:u w:val="single"/>
          <w:lang w:val="en-US"/>
        </w:rPr>
        <w:t>Automatic Renewal:</w:t>
      </w:r>
      <w:r w:rsidRPr="00B92EEF">
        <w:rPr>
          <w:rFonts w:ascii="Times New Roman" w:eastAsia="Calibri" w:hAnsi="Times New Roman" w:cs="Times New Roman"/>
          <w:kern w:val="24"/>
          <w:sz w:val="24"/>
          <w:szCs w:val="24"/>
          <w:lang w:val="en-US"/>
        </w:rPr>
        <w:t xml:space="preserve"> At least thirty (30) days, but no more than sixty (60) days, before the expiration of your Fixed Term, Indra will provide written notice to you of this Agreement’s renewal (“Renewal Notice”). The Renewal Notice will set forth your renewal or termination option(s), instructions on how to renew or terminate service with Indra, and other information required by the Illinois Commerce Commission.</w:t>
      </w:r>
      <w:r w:rsidRPr="00B92EEF">
        <w:rPr>
          <w:rFonts w:ascii="Times New Roman" w:eastAsia="Calibri" w:hAnsi="Times New Roman" w:cs="Times New Roman"/>
          <w:b/>
          <w:kern w:val="24"/>
          <w:sz w:val="24"/>
          <w:szCs w:val="24"/>
          <w:lang w:val="en-US"/>
        </w:rPr>
        <w:t xml:space="preserve"> If you do not respond to the Renewal Notice or otherwise terminate this Agreement by notifying Indra, then your Agreement will automatically renew at a fixed rate then in effect in accordance with the terms set forth in the Renewal Notice</w:t>
      </w:r>
      <w:r w:rsidRPr="00B92EEF">
        <w:rPr>
          <w:rFonts w:ascii="Times New Roman" w:eastAsia="Calibri" w:hAnsi="Times New Roman" w:cs="Times New Roman"/>
          <w:kern w:val="24"/>
          <w:sz w:val="24"/>
          <w:szCs w:val="24"/>
          <w:lang w:val="en-US"/>
        </w:rPr>
        <w:t xml:space="preserve">. That fixed rate may differ from the Fixed Price you are receiving in this Agreement. </w:t>
      </w:r>
    </w:p>
    <w:p w14:paraId="4E66A444" w14:textId="77777777"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caps/>
          <w:kern w:val="24"/>
          <w:sz w:val="24"/>
          <w:szCs w:val="24"/>
          <w:u w:val="single"/>
          <w:lang w:val="en-US"/>
        </w:rPr>
        <w:t>Early Termination Fee.</w:t>
      </w:r>
      <w:r w:rsidRPr="00B92EEF">
        <w:rPr>
          <w:rFonts w:ascii="Times New Roman" w:eastAsia="Calibri" w:hAnsi="Times New Roman" w:cs="Times New Roman"/>
          <w:kern w:val="24"/>
          <w:sz w:val="24"/>
          <w:szCs w:val="24"/>
          <w:lang w:val="en-US"/>
        </w:rPr>
        <w:t xml:space="preserve"> This Agreement does not have an early termination fee.  You may terminate at any time for any or no reason by contacting Indra.</w:t>
      </w:r>
    </w:p>
    <w:p w14:paraId="52B8A9EE" w14:textId="77777777"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caps/>
          <w:kern w:val="24"/>
          <w:sz w:val="24"/>
          <w:szCs w:val="24"/>
          <w:u w:val="single"/>
          <w:lang w:val="en-US"/>
        </w:rPr>
        <w:t>Statement Regarding Savings</w:t>
      </w:r>
      <w:r w:rsidRPr="00B92EEF">
        <w:rPr>
          <w:rFonts w:ascii="Times New Roman" w:eastAsia="Calibri" w:hAnsi="Times New Roman" w:cs="Times New Roman"/>
          <w:kern w:val="24"/>
          <w:sz w:val="24"/>
          <w:szCs w:val="24"/>
          <w:lang w:val="en-US"/>
        </w:rPr>
        <w:t>. Indra does not guarantee savings or promise rates lower than your utility.</w:t>
      </w:r>
    </w:p>
    <w:p w14:paraId="115BF883" w14:textId="77777777" w:rsidR="00F211F2" w:rsidRPr="00B92EEF" w:rsidRDefault="00F211F2" w:rsidP="0087432E">
      <w:pPr>
        <w:spacing w:after="0" w:line="240" w:lineRule="auto"/>
        <w:contextualSpacing/>
        <w:jc w:val="both"/>
        <w:rPr>
          <w:rFonts w:ascii="Times New Roman" w:eastAsia="Arial" w:hAnsi="Times New Roman" w:cs="Times New Roman"/>
          <w:kern w:val="24"/>
          <w:sz w:val="24"/>
          <w:szCs w:val="24"/>
          <w:lang w:val="en-US"/>
        </w:rPr>
      </w:pPr>
      <w:r w:rsidRPr="00B92EEF">
        <w:rPr>
          <w:rFonts w:ascii="Times New Roman" w:eastAsia="Calibri" w:hAnsi="Times New Roman" w:cs="Times New Roman"/>
          <w:b/>
          <w:caps/>
          <w:kern w:val="24"/>
          <w:sz w:val="24"/>
          <w:szCs w:val="24"/>
          <w:u w:val="single"/>
          <w:lang w:val="en-US"/>
        </w:rPr>
        <w:t>RESCISSION.</w:t>
      </w:r>
      <w:r w:rsidRPr="00B92EEF">
        <w:rPr>
          <w:rFonts w:ascii="Times New Roman" w:eastAsia="Calibri" w:hAnsi="Times New Roman" w:cs="Times New Roman"/>
          <w:b/>
          <w:caps/>
          <w:kern w:val="24"/>
          <w:sz w:val="24"/>
          <w:szCs w:val="24"/>
          <w:lang w:val="en-US"/>
        </w:rPr>
        <w:t xml:space="preserve"> </w:t>
      </w:r>
      <w:r w:rsidRPr="00B92EEF">
        <w:rPr>
          <w:rFonts w:ascii="Times New Roman" w:eastAsia="Arial" w:hAnsi="Times New Roman" w:cs="Times New Roman"/>
          <w:kern w:val="24"/>
          <w:sz w:val="24"/>
          <w:szCs w:val="24"/>
          <w:lang w:val="en-US"/>
        </w:rPr>
        <w:t xml:space="preserve">You have a right to rescind (stop) your enrollment within 10 days after your utility processes your request to switch to Indra. You may call us at </w:t>
      </w:r>
      <w:r w:rsidRPr="00B92EEF">
        <w:rPr>
          <w:rFonts w:ascii="Times New Roman" w:eastAsia="Calibri" w:hAnsi="Times New Roman" w:cs="Times New Roman"/>
          <w:kern w:val="24"/>
          <w:sz w:val="24"/>
          <w:szCs w:val="24"/>
          <w:lang w:val="en-US"/>
        </w:rPr>
        <w:t xml:space="preserve">888- 504-6372 </w:t>
      </w:r>
      <w:r w:rsidRPr="00B92EEF">
        <w:rPr>
          <w:rFonts w:ascii="Times New Roman" w:eastAsia="Arial" w:hAnsi="Times New Roman" w:cs="Times New Roman"/>
          <w:kern w:val="24"/>
          <w:sz w:val="24"/>
          <w:szCs w:val="24"/>
          <w:lang w:val="en-US"/>
        </w:rPr>
        <w:t xml:space="preserve">or your utility Ameren at 800-755-5000 or </w:t>
      </w:r>
      <w:proofErr w:type="spellStart"/>
      <w:r w:rsidRPr="00B92EEF">
        <w:rPr>
          <w:rFonts w:ascii="Times New Roman" w:eastAsia="Arial" w:hAnsi="Times New Roman" w:cs="Times New Roman"/>
          <w:kern w:val="24"/>
          <w:sz w:val="24"/>
          <w:szCs w:val="24"/>
          <w:lang w:val="en-US"/>
        </w:rPr>
        <w:t>ComEd</w:t>
      </w:r>
      <w:proofErr w:type="spellEnd"/>
      <w:r w:rsidRPr="00B92EEF">
        <w:rPr>
          <w:rFonts w:ascii="Times New Roman" w:eastAsia="Arial" w:hAnsi="Times New Roman" w:cs="Times New Roman"/>
          <w:kern w:val="24"/>
          <w:sz w:val="24"/>
          <w:szCs w:val="24"/>
          <w:lang w:val="en-US"/>
        </w:rPr>
        <w:t xml:space="preserve"> at 800-334-7661 to accomplish this.  </w:t>
      </w:r>
    </w:p>
    <w:p w14:paraId="10598665" w14:textId="77777777"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caps/>
          <w:kern w:val="24"/>
          <w:sz w:val="24"/>
          <w:szCs w:val="24"/>
          <w:u w:val="single"/>
          <w:lang w:val="en-US"/>
        </w:rPr>
        <w:t>CancelLation</w:t>
      </w:r>
      <w:r w:rsidRPr="00B92EEF">
        <w:rPr>
          <w:rFonts w:ascii="Times New Roman" w:eastAsia="Calibri" w:hAnsi="Times New Roman" w:cs="Times New Roman"/>
          <w:b/>
          <w:kern w:val="24"/>
          <w:sz w:val="24"/>
          <w:szCs w:val="24"/>
          <w:u w:val="single"/>
          <w:lang w:val="en-US"/>
        </w:rPr>
        <w:t>.</w:t>
      </w:r>
      <w:r w:rsidRPr="00B92EEF">
        <w:rPr>
          <w:rFonts w:ascii="Times New Roman" w:eastAsia="Calibri" w:hAnsi="Times New Roman" w:cs="Times New Roman"/>
          <w:kern w:val="24"/>
          <w:sz w:val="24"/>
          <w:szCs w:val="24"/>
          <w:lang w:val="en-US"/>
        </w:rPr>
        <w:t xml:space="preserve"> You also have the right to terminate the contract without any termination fee or penalty if you contact us</w:t>
      </w:r>
      <w:r>
        <w:rPr>
          <w:rFonts w:ascii="Times New Roman" w:eastAsia="Calibri" w:hAnsi="Times New Roman" w:cs="Times New Roman"/>
          <w:kern w:val="24"/>
          <w:sz w:val="24"/>
          <w:szCs w:val="24"/>
          <w:lang w:val="en-US"/>
        </w:rPr>
        <w:t xml:space="preserve"> </w:t>
      </w:r>
      <w:r w:rsidRPr="00B92EEF">
        <w:rPr>
          <w:rFonts w:ascii="Times New Roman" w:eastAsia="Calibri" w:hAnsi="Times New Roman" w:cs="Times New Roman"/>
          <w:kern w:val="24"/>
          <w:sz w:val="24"/>
          <w:szCs w:val="24"/>
          <w:lang w:val="en-US"/>
        </w:rPr>
        <w:t xml:space="preserve">within 10 business days after the date of your first bill with charges from Indra. </w:t>
      </w:r>
    </w:p>
    <w:p w14:paraId="55858B22" w14:textId="03F58BB6" w:rsidR="00F211F2" w:rsidRPr="00B92EEF" w:rsidRDefault="000D1B52" w:rsidP="0087432E">
      <w:pPr>
        <w:spacing w:after="0" w:line="240" w:lineRule="auto"/>
        <w:contextualSpacing/>
        <w:jc w:val="both"/>
        <w:rPr>
          <w:rFonts w:ascii="Times New Roman" w:eastAsia="Calibri" w:hAnsi="Times New Roman" w:cs="Times New Roman"/>
          <w:kern w:val="24"/>
          <w:sz w:val="24"/>
          <w:szCs w:val="24"/>
          <w:lang w:val="en-US"/>
        </w:rPr>
      </w:pPr>
      <w:r>
        <w:rPr>
          <w:rFonts w:ascii="Times New Roman" w:eastAsia="Calibri" w:hAnsi="Times New Roman" w:cs="Times New Roman"/>
          <w:b/>
          <w:caps/>
          <w:noProof/>
          <w:kern w:val="24"/>
          <w:sz w:val="24"/>
          <w:szCs w:val="24"/>
          <w:u w:val="single"/>
          <w:lang w:val="en-US"/>
        </w:rPr>
        <mc:AlternateContent>
          <mc:Choice Requires="wps">
            <w:drawing>
              <wp:anchor distT="0" distB="0" distL="114300" distR="114300" simplePos="0" relativeHeight="251665408" behindDoc="0" locked="0" layoutInCell="1" allowOverlap="1" wp14:anchorId="7DFD822E" wp14:editId="7DCD3043">
                <wp:simplePos x="0" y="0"/>
                <wp:positionH relativeFrom="column">
                  <wp:posOffset>918210</wp:posOffset>
                </wp:positionH>
                <wp:positionV relativeFrom="paragraph">
                  <wp:posOffset>767715</wp:posOffset>
                </wp:positionV>
                <wp:extent cx="2286000" cy="228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860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7D665F" w14:textId="43C17958" w:rsidR="000D1B52" w:rsidRDefault="000D1B52">
                            <w:r>
                              <w:t>IL.BORE.UTC.2PN.VE20-02.24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9" type="#_x0000_t202" style="position:absolute;left:0;text-align:left;margin-left:72.3pt;margin-top:60.45pt;width:180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67fXs0CAAAV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" filled="f" stroked="f">
                <v:textbox>
                  <w:txbxContent>
                    <w:p w14:paraId="787D665F" w14:textId="43C17958" w:rsidR="000D1B52" w:rsidRDefault="000D1B52">
                      <w:r>
                        <w:t>IL.BORE.UTC.2PN.VE20-02.24</w:t>
                      </w:r>
                    </w:p>
                  </w:txbxContent>
                </v:textbox>
                <w10:wrap type="square"/>
              </v:shape>
            </w:pict>
          </mc:Fallback>
        </mc:AlternateContent>
      </w:r>
      <w:r w:rsidR="00F211F2" w:rsidRPr="00B92EEF">
        <w:rPr>
          <w:rFonts w:ascii="Times New Roman" w:eastAsia="Calibri" w:hAnsi="Times New Roman" w:cs="Times New Roman"/>
          <w:b/>
          <w:caps/>
          <w:kern w:val="24"/>
          <w:sz w:val="24"/>
          <w:szCs w:val="24"/>
          <w:u w:val="single"/>
          <w:lang w:val="en-US"/>
        </w:rPr>
        <w:t>No affiliation with utility.</w:t>
      </w:r>
      <w:r w:rsidR="00F211F2" w:rsidRPr="00B92EEF">
        <w:rPr>
          <w:rFonts w:ascii="Times New Roman" w:eastAsia="Calibri" w:hAnsi="Times New Roman" w:cs="Times New Roman"/>
          <w:kern w:val="24"/>
          <w:sz w:val="24"/>
          <w:szCs w:val="24"/>
          <w:lang w:val="en-US"/>
        </w:rPr>
        <w:t xml:space="preserve"> Indra is an independent seller of electric power and energy </w:t>
      </w:r>
      <w:r w:rsidR="00F211F2" w:rsidRPr="00B92EEF">
        <w:rPr>
          <w:rFonts w:ascii="Times New Roman" w:eastAsia="Calibri" w:hAnsi="Times New Roman" w:cs="Times New Roman"/>
          <w:kern w:val="24"/>
          <w:sz w:val="24"/>
          <w:szCs w:val="24"/>
          <w:lang w:val="en-US"/>
        </w:rPr>
        <w:lastRenderedPageBreak/>
        <w:t xml:space="preserve">service, certified by the Illinois Commerce Commission (license number is 12-0269). Indra is not representing, endorsed by or acting on behalf of a utility, a utility program, a consumer group, consumer group program, a governmental body, or a program of a governmental body. </w:t>
      </w:r>
    </w:p>
    <w:p w14:paraId="7F378B43" w14:textId="77777777" w:rsidR="00F211F2" w:rsidRPr="00B92EEF" w:rsidRDefault="00F211F2" w:rsidP="0087432E">
      <w:pPr>
        <w:spacing w:before="100" w:beforeAutospacing="1"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CONTINUED DELIVERY AND SERVICE BY UTILITY</w:t>
      </w:r>
      <w:r w:rsidRPr="00B92EEF">
        <w:rPr>
          <w:rFonts w:ascii="Times New Roman" w:eastAsia="Calibri" w:hAnsi="Times New Roman" w:cs="Times New Roman"/>
          <w:kern w:val="24"/>
          <w:sz w:val="24"/>
          <w:szCs w:val="24"/>
          <w:u w:val="single"/>
          <w:lang w:val="en-US"/>
        </w:rPr>
        <w:t>.</w:t>
      </w:r>
      <w:r w:rsidRPr="00B92EEF">
        <w:rPr>
          <w:rFonts w:ascii="Times New Roman" w:eastAsia="Calibri" w:hAnsi="Times New Roman" w:cs="Times New Roman"/>
          <w:kern w:val="24"/>
          <w:sz w:val="24"/>
          <w:szCs w:val="24"/>
          <w:lang w:val="en-US"/>
        </w:rPr>
        <w:t xml:space="preserve"> Your utility will continue to deliver your electricity and respond to any service calls and emergencies.  IN THE EVENT OF AN ELECTRICITY-RELATED EMERGENCY, SUCH AS AN ELECTRIC OUTAGE, YOU SHOULD IMMEDIATELY CONTACT YOUR LOCAL UTILITY. </w:t>
      </w:r>
    </w:p>
    <w:p w14:paraId="10E68978" w14:textId="77777777"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BILLING STATEMENTS AND NOTIFICATIONS BY UTILITY.</w:t>
      </w:r>
      <w:r w:rsidRPr="00B92EEF">
        <w:rPr>
          <w:rFonts w:ascii="Times New Roman" w:eastAsia="Calibri" w:hAnsi="Times New Roman" w:cs="Times New Roman"/>
          <w:kern w:val="24"/>
          <w:sz w:val="24"/>
          <w:szCs w:val="24"/>
          <w:lang w:val="en-US"/>
        </w:rPr>
        <w:t xml:space="preserve"> You will receive written notification from your electric utility confirming the switch of your electric supplier to Indra. Your electric utility will also continue to send you your electric bills, which will contain both your utility’s charges and Indra’s charges.  </w:t>
      </w:r>
    </w:p>
    <w:p w14:paraId="77348B72" w14:textId="77777777" w:rsidR="00F211F2" w:rsidRPr="00B92EEF" w:rsidRDefault="00F211F2" w:rsidP="0087432E">
      <w:pPr>
        <w:keepNext/>
        <w:keepLines/>
        <w:spacing w:after="0" w:line="240" w:lineRule="auto"/>
        <w:contextualSpacing/>
        <w:jc w:val="both"/>
        <w:outlineLvl w:val="1"/>
        <w:rPr>
          <w:rFonts w:ascii="Times New Roman" w:eastAsia="Arial" w:hAnsi="Times New Roman" w:cs="Times New Roman"/>
          <w:kern w:val="24"/>
          <w:sz w:val="24"/>
          <w:szCs w:val="24"/>
          <w:lang w:val="en-US"/>
        </w:rPr>
      </w:pPr>
      <w:r w:rsidRPr="00B92EEF">
        <w:rPr>
          <w:rFonts w:ascii="Times New Roman" w:eastAsia="Calibri" w:hAnsi="Times New Roman" w:cs="Times New Roman"/>
          <w:b/>
          <w:caps/>
          <w:kern w:val="24"/>
          <w:sz w:val="24"/>
          <w:szCs w:val="24"/>
          <w:u w:val="single"/>
          <w:lang w:val="en-US"/>
        </w:rPr>
        <w:t xml:space="preserve">Contact </w:t>
      </w:r>
      <w:r w:rsidRPr="00B92EEF">
        <w:rPr>
          <w:rFonts w:ascii="Times New Roman" w:eastAsia="Calibri" w:hAnsi="Times New Roman" w:cs="Times New Roman"/>
          <w:b/>
          <w:kern w:val="24"/>
          <w:sz w:val="24"/>
          <w:szCs w:val="24"/>
          <w:u w:val="single"/>
          <w:lang w:val="en-US"/>
        </w:rPr>
        <w:t>INFORMATION, DISPUTE PROCEDURES, &amp; QUESTIONS CONCERNING SERVICE</w:t>
      </w:r>
      <w:r w:rsidRPr="00B92EEF">
        <w:rPr>
          <w:rFonts w:ascii="Times New Roman" w:eastAsia="Calibri" w:hAnsi="Times New Roman" w:cs="Times New Roman"/>
          <w:b/>
          <w:kern w:val="24"/>
          <w:sz w:val="24"/>
          <w:szCs w:val="24"/>
          <w:lang w:val="en-US"/>
        </w:rPr>
        <w:t>.</w:t>
      </w:r>
      <w:r w:rsidRPr="00B92EEF">
        <w:rPr>
          <w:rFonts w:ascii="Times New Roman" w:eastAsia="Calibri" w:hAnsi="Times New Roman" w:cs="Times New Roman"/>
          <w:kern w:val="24"/>
          <w:sz w:val="24"/>
          <w:szCs w:val="24"/>
          <w:lang w:val="en-US"/>
        </w:rPr>
        <w:t xml:space="preserve"> You may contact Indra at 888-504-6372 (toll free), by U.S. mail at 1515 Market Street, Suite 1200, Philadelphia, PA 19102, or by e-mail at </w:t>
      </w:r>
      <w:hyperlink r:id="rId24" w:history="1">
        <w:r w:rsidRPr="00B92EEF">
          <w:rPr>
            <w:rFonts w:ascii="Times New Roman" w:eastAsia="Calibri" w:hAnsi="Times New Roman" w:cs="Times New Roman"/>
            <w:color w:val="0563C1"/>
            <w:kern w:val="24"/>
            <w:sz w:val="24"/>
            <w:szCs w:val="24"/>
            <w:u w:val="single"/>
            <w:lang w:val="en-US"/>
          </w:rPr>
          <w:t>CustomerCare@IndraEnergy.com</w:t>
        </w:r>
      </w:hyperlink>
      <w:r w:rsidRPr="00B92EEF">
        <w:rPr>
          <w:rFonts w:ascii="Times New Roman" w:eastAsia="Calibri" w:hAnsi="Times New Roman" w:cs="Times New Roman"/>
          <w:kern w:val="24"/>
          <w:sz w:val="24"/>
          <w:szCs w:val="24"/>
          <w:lang w:val="en-US"/>
        </w:rPr>
        <w:t xml:space="preserve"> if you have any questions or complaints about your service under this Agreement. If your complaint is not resolved after you have contacted Indra, you may file a complaint with the Commission’s Consumer Services Division (CSD) at 800-524-0795 (toll free) or TTY at 800-858-9277 (toll free), via the CSD website at </w:t>
      </w:r>
      <w:hyperlink r:id="rId25">
        <w:r w:rsidRPr="00B92EEF">
          <w:rPr>
            <w:rFonts w:ascii="Times New Roman" w:eastAsia="Calibri" w:hAnsi="Times New Roman" w:cs="Times New Roman"/>
            <w:kern w:val="24"/>
            <w:sz w:val="24"/>
            <w:szCs w:val="24"/>
            <w:lang w:val="en-US"/>
          </w:rPr>
          <w:t>http://www.icc.illinois.gov/consumer/complaint/,</w:t>
        </w:r>
      </w:hyperlink>
      <w:r w:rsidRPr="00B92EEF">
        <w:rPr>
          <w:rFonts w:ascii="Times New Roman" w:eastAsia="Calibri" w:hAnsi="Times New Roman" w:cs="Times New Roman"/>
          <w:kern w:val="24"/>
          <w:sz w:val="24"/>
          <w:szCs w:val="24"/>
          <w:lang w:val="en-US"/>
        </w:rPr>
        <w:t xml:space="preserve"> or by mail to Illinois Commerce Commission, 527 East Capitol Ave., Springfield, IL 62701. If you need general information about your service, or wish to obtain educational materials, you may contact the Commission at 800-524-0795 (toll free) or TTY at 800-858-9277 (toll free) or at </w:t>
      </w:r>
      <w:hyperlink r:id="rId26">
        <w:r w:rsidRPr="00B92EEF">
          <w:rPr>
            <w:rFonts w:ascii="Times New Roman" w:eastAsia="Calibri" w:hAnsi="Times New Roman" w:cs="Times New Roman"/>
            <w:kern w:val="24"/>
            <w:sz w:val="24"/>
            <w:szCs w:val="24"/>
            <w:lang w:val="en-US"/>
          </w:rPr>
          <w:t>http://www.icc.illinois.gov/.</w:t>
        </w:r>
      </w:hyperlink>
      <w:r w:rsidRPr="00B92EEF">
        <w:rPr>
          <w:rFonts w:ascii="Times New Roman" w:eastAsia="Calibri" w:hAnsi="Times New Roman" w:cs="Times New Roman"/>
          <w:kern w:val="24"/>
          <w:sz w:val="24"/>
          <w:szCs w:val="24"/>
          <w:lang w:val="en-US"/>
        </w:rPr>
        <w:t xml:space="preserve"> You may also contact your local utility</w:t>
      </w:r>
      <w:r w:rsidRPr="00B92EEF">
        <w:rPr>
          <w:rFonts w:ascii="Times New Roman" w:eastAsia="Arial" w:hAnsi="Times New Roman" w:cs="Times New Roman"/>
          <w:kern w:val="24"/>
          <w:sz w:val="24"/>
          <w:szCs w:val="24"/>
          <w:lang w:val="en-US"/>
        </w:rPr>
        <w:t xml:space="preserve"> Ameren at 800-755-5000 or </w:t>
      </w:r>
      <w:proofErr w:type="spellStart"/>
      <w:r w:rsidRPr="00B92EEF">
        <w:rPr>
          <w:rFonts w:ascii="Times New Roman" w:eastAsia="Arial" w:hAnsi="Times New Roman" w:cs="Times New Roman"/>
          <w:kern w:val="24"/>
          <w:sz w:val="24"/>
          <w:szCs w:val="24"/>
          <w:lang w:val="en-US"/>
        </w:rPr>
        <w:t>ComEd</w:t>
      </w:r>
      <w:proofErr w:type="spellEnd"/>
      <w:r w:rsidRPr="00B92EEF">
        <w:rPr>
          <w:rFonts w:ascii="Times New Roman" w:eastAsia="Arial" w:hAnsi="Times New Roman" w:cs="Times New Roman"/>
          <w:kern w:val="24"/>
          <w:sz w:val="24"/>
          <w:szCs w:val="24"/>
          <w:lang w:val="en-US"/>
        </w:rPr>
        <w:t xml:space="preserve"> at 800-334-7661. </w:t>
      </w:r>
    </w:p>
    <w:p w14:paraId="35D67FDD" w14:textId="76767F6D" w:rsidR="00F211F2" w:rsidRPr="00B92EEF" w:rsidRDefault="000D1B52" w:rsidP="0087432E">
      <w:pPr>
        <w:spacing w:after="0" w:line="240" w:lineRule="auto"/>
        <w:contextualSpacing/>
        <w:jc w:val="both"/>
        <w:rPr>
          <w:rFonts w:ascii="Times New Roman" w:eastAsia="Calibri" w:hAnsi="Times New Roman" w:cs="Times New Roman"/>
          <w:kern w:val="24"/>
          <w:sz w:val="24"/>
          <w:szCs w:val="24"/>
          <w:lang w:val="en-US"/>
        </w:rPr>
      </w:pPr>
      <w:r>
        <w:rPr>
          <w:rFonts w:ascii="Times New Roman" w:eastAsia="Calibri" w:hAnsi="Times New Roman" w:cs="Times New Roman"/>
          <w:b/>
          <w:noProof/>
          <w:kern w:val="24"/>
          <w:sz w:val="24"/>
          <w:szCs w:val="24"/>
          <w:u w:val="single"/>
          <w:lang w:val="en-US"/>
        </w:rPr>
        <mc:AlternateContent>
          <mc:Choice Requires="wps">
            <w:drawing>
              <wp:anchor distT="0" distB="0" distL="114300" distR="114300" simplePos="0" relativeHeight="251666432" behindDoc="0" locked="0" layoutInCell="1" allowOverlap="1" wp14:anchorId="06FB8398" wp14:editId="7006EEE7">
                <wp:simplePos x="0" y="0"/>
                <wp:positionH relativeFrom="column">
                  <wp:posOffset>4000500</wp:posOffset>
                </wp:positionH>
                <wp:positionV relativeFrom="paragraph">
                  <wp:posOffset>1292860</wp:posOffset>
                </wp:positionV>
                <wp:extent cx="2628900" cy="228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628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37B5BE" w14:textId="31889FFA" w:rsidR="000D1B52" w:rsidRDefault="000D1B52">
                            <w:r>
                              <w:t xml:space="preserve">                        IL.BORE.UTC.2PNVE20-02.24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left:0;text-align:left;margin-left:315pt;margin-top:101.8pt;width:207pt;height: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" filled="f" stroked="f">
                <v:textbox>
                  <w:txbxContent>
                    <w:p w14:paraId="2537B5BE" w14:textId="31889FFA" w:rsidR="000D1B52" w:rsidRDefault="000D1B52">
                      <w:r>
                        <w:t xml:space="preserve">                        IL.BORE.UTC.2PNVE20-02.24</w:t>
                      </w:r>
                    </w:p>
                  </w:txbxContent>
                </v:textbox>
                <w10:wrap type="square"/>
              </v:shape>
            </w:pict>
          </mc:Fallback>
        </mc:AlternateContent>
      </w:r>
      <w:r w:rsidR="00F211F2" w:rsidRPr="00B92EEF">
        <w:rPr>
          <w:rFonts w:ascii="Times New Roman" w:eastAsia="Calibri" w:hAnsi="Times New Roman" w:cs="Times New Roman"/>
          <w:b/>
          <w:kern w:val="24"/>
          <w:sz w:val="24"/>
          <w:szCs w:val="24"/>
          <w:u w:val="single"/>
          <w:lang w:val="en-US"/>
        </w:rPr>
        <w:t>RESOURCE MIX AND ENVIRONMENTAL CHARACTERISTICS.</w:t>
      </w:r>
      <w:r w:rsidR="00F211F2" w:rsidRPr="00B92EEF">
        <w:rPr>
          <w:rFonts w:ascii="Times New Roman" w:eastAsia="Calibri" w:hAnsi="Times New Roman" w:cs="Times New Roman"/>
          <w:kern w:val="24"/>
          <w:sz w:val="24"/>
          <w:szCs w:val="24"/>
          <w:lang w:val="en-US"/>
        </w:rPr>
        <w:t xml:space="preserve"> The applicable generation resource mix and environmental characteristics of the electric supply sold by Indra are available at  </w:t>
      </w:r>
      <w:hyperlink r:id="rId27" w:history="1">
        <w:r w:rsidR="00F211F2" w:rsidRPr="00B92EEF">
          <w:rPr>
            <w:rFonts w:ascii="Times New Roman" w:eastAsia="Calibri" w:hAnsi="Times New Roman" w:cs="Times New Roman"/>
            <w:color w:val="0563C1"/>
            <w:kern w:val="24"/>
            <w:sz w:val="24"/>
            <w:szCs w:val="24"/>
            <w:u w:val="single"/>
            <w:lang w:val="en-US"/>
          </w:rPr>
          <w:t>https://IndraEnergy.com/environmental-disclosure/</w:t>
        </w:r>
      </w:hyperlink>
      <w:r w:rsidR="00F211F2" w:rsidRPr="00B92EEF">
        <w:rPr>
          <w:rFonts w:ascii="Times New Roman" w:eastAsia="Calibri" w:hAnsi="Times New Roman" w:cs="Times New Roman"/>
          <w:kern w:val="24"/>
          <w:sz w:val="24"/>
          <w:szCs w:val="24"/>
          <w:lang w:val="en-US"/>
        </w:rPr>
        <w:t xml:space="preserve">. </w:t>
      </w:r>
      <w:r w:rsidR="00F211F2" w:rsidRPr="00B92EEF">
        <w:rPr>
          <w:rFonts w:ascii="Times New Roman" w:eastAsia="Calibri" w:hAnsi="Times New Roman" w:cs="Times New Roman"/>
          <w:kern w:val="24"/>
          <w:sz w:val="24"/>
          <w:szCs w:val="24"/>
          <w:lang w:val="en-US"/>
        </w:rPr>
        <w:lastRenderedPageBreak/>
        <w:t>This information is updated periodically following the requirements of the Illinois Commerce Commission.</w:t>
      </w:r>
    </w:p>
    <w:p w14:paraId="00F4070C" w14:textId="77777777"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RENEWABLE ENERGY INFORMATION</w:t>
      </w:r>
      <w:r w:rsidRPr="00B92EEF">
        <w:rPr>
          <w:rFonts w:ascii="Times New Roman" w:eastAsia="Calibri" w:hAnsi="Times New Roman" w:cs="Times New Roman"/>
          <w:b/>
          <w:kern w:val="24"/>
          <w:sz w:val="24"/>
          <w:szCs w:val="24"/>
          <w:lang w:val="en-US"/>
        </w:rPr>
        <w:t xml:space="preserve">. </w:t>
      </w:r>
      <w:r w:rsidRPr="00B92EEF">
        <w:rPr>
          <w:rFonts w:ascii="Times New Roman" w:eastAsia="Calibri" w:hAnsi="Times New Roman" w:cs="Times New Roman"/>
          <w:kern w:val="24"/>
          <w:sz w:val="24"/>
          <w:szCs w:val="24"/>
          <w:lang w:val="en-US"/>
        </w:rPr>
        <w:t xml:space="preserve">If you select a renewable energy product, the product will be obtained from 100 percent renewable energy credits (“RECs”) sourced from wind resources. 100 percent of the RECs purchased for this product will be in addition to the RECs Indra is required to purchase under the Illinois Renewable Portfolio Standard Act. Indra does not anticipate any RECs will be generated in the State of Illinois. At this time, Indra has not yet committed to a particular location or locations of </w:t>
      </w:r>
      <w:proofErr w:type="spellStart"/>
      <w:r w:rsidRPr="00B92EEF">
        <w:rPr>
          <w:rFonts w:ascii="Times New Roman" w:eastAsia="Calibri" w:hAnsi="Times New Roman" w:cs="Times New Roman"/>
          <w:kern w:val="24"/>
          <w:sz w:val="24"/>
          <w:szCs w:val="24"/>
          <w:lang w:val="en-US"/>
        </w:rPr>
        <w:t>RECs.</w:t>
      </w:r>
      <w:proofErr w:type="spellEnd"/>
    </w:p>
    <w:p w14:paraId="2CBF0EF5" w14:textId="77777777"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CUSTOMER INFORMATION RELEASE</w:t>
      </w:r>
      <w:r w:rsidRPr="00B92EEF">
        <w:rPr>
          <w:rFonts w:ascii="Times New Roman" w:eastAsia="Calibri" w:hAnsi="Times New Roman" w:cs="Times New Roman"/>
          <w:b/>
          <w:kern w:val="24"/>
          <w:sz w:val="24"/>
          <w:szCs w:val="24"/>
          <w:lang w:val="en-US"/>
        </w:rPr>
        <w:t>.</w:t>
      </w:r>
      <w:r w:rsidRPr="00B92EEF">
        <w:rPr>
          <w:rFonts w:ascii="Times New Roman" w:eastAsia="Calibri" w:hAnsi="Times New Roman" w:cs="Times New Roman"/>
          <w:kern w:val="24"/>
          <w:sz w:val="24"/>
          <w:szCs w:val="24"/>
          <w:lang w:val="en-US"/>
        </w:rPr>
        <w:t xml:space="preserve"> You authorize Indra to begin your enrollment, initiate service to the accounts listed in your Confirmation Letter (or in any addendum) and to obtain historical billing data and other information about you (“Customer Information”) from your electric utility, so that Indra can start and continue its service to you. Indra reserves the right to refuse to provide service to you under this Agreement, if it is unable to obtain the necessary Customer Information or it obtains Customer Information that it considers unsatisfactory.</w:t>
      </w:r>
    </w:p>
    <w:p w14:paraId="38AD9E4E" w14:textId="48155BFB"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BILL PAYMENT/TERMINATION BY INDRA</w:t>
      </w:r>
      <w:r w:rsidRPr="00B92EEF">
        <w:rPr>
          <w:rFonts w:ascii="Times New Roman" w:eastAsia="Calibri" w:hAnsi="Times New Roman" w:cs="Times New Roman"/>
          <w:b/>
          <w:kern w:val="24"/>
          <w:sz w:val="24"/>
          <w:szCs w:val="24"/>
          <w:lang w:val="en-US"/>
        </w:rPr>
        <w:t>.</w:t>
      </w:r>
      <w:r w:rsidRPr="00B92EEF">
        <w:rPr>
          <w:rFonts w:ascii="Times New Roman" w:eastAsia="Calibri" w:hAnsi="Times New Roman" w:cs="Times New Roman"/>
          <w:kern w:val="24"/>
          <w:sz w:val="24"/>
          <w:szCs w:val="24"/>
          <w:lang w:val="en-US"/>
        </w:rPr>
        <w:t xml:space="preserve"> You will receive a single bill from your utility each month which will include the charges for Indra’s electric supply service and for the services provided by your utility. You will make payment for all of these services directly to your utility. If your payment for electric service is not received when it is due or you fail to satisfy any agreed upon payment arrangement you may have, Indra may terminate your electric supply service agreement with Indra by providing you at least 14 calendar days advance notice; provided that you will still remain obligated to pay for all electric supply service received by you prior to such termination. You also shall be required to pay a late payment charge on any unpaid amounts (including arrears and unpaid late payment charges) not received by Indra within 15 days of the date of your bill at the rate of 1.5% per month (18% per annum) or the maximum amount permitted by law, whichever is lower. You also shall pay Indra’s reasonable collection costs and attorneys’ fees and expenses incurred by it in attempting to collect any payment owing by you.</w:t>
      </w:r>
    </w:p>
    <w:p w14:paraId="779ED862" w14:textId="77777777" w:rsidR="00F211F2" w:rsidRPr="00B92EEF" w:rsidRDefault="00F211F2" w:rsidP="0087432E">
      <w:pPr>
        <w:spacing w:after="0" w:line="240" w:lineRule="auto"/>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lastRenderedPageBreak/>
        <w:t>FORCE MAJEURE</w:t>
      </w:r>
      <w:r w:rsidRPr="00B92EEF">
        <w:rPr>
          <w:rFonts w:ascii="Times New Roman" w:eastAsia="Calibri" w:hAnsi="Times New Roman" w:cs="Times New Roman"/>
          <w:b/>
          <w:kern w:val="24"/>
          <w:sz w:val="24"/>
          <w:szCs w:val="24"/>
          <w:lang w:val="en-US"/>
        </w:rPr>
        <w:t>.</w:t>
      </w:r>
      <w:r w:rsidRPr="00B92EEF">
        <w:rPr>
          <w:rFonts w:ascii="Times New Roman" w:eastAsia="Calibri" w:hAnsi="Times New Roman" w:cs="Times New Roman"/>
          <w:kern w:val="24"/>
          <w:sz w:val="24"/>
          <w:szCs w:val="24"/>
          <w:lang w:val="en-US"/>
        </w:rPr>
        <w:t xml:space="preserve"> Neither Indra nor you will be liable for a breach of this Agreement if such breach is due to a force majeure event. A “force majeure event” means a material, unavoidable occurrence beyond a party’s control, such as a fire, act of god or public enemy, labor strike, lockout or other industrial disturbance, act of terrorism, government action, utility action, storm, hurricane, flood, explosion, shortage or unavailability of transmission facilities, a change in the law or rules affecting this Agreement, and other events that cannot be prevented or overcome by ordinary due diligence. A force majeure event does not include an inability to pay any amount owing under this Agreement.</w:t>
      </w:r>
    </w:p>
    <w:p w14:paraId="23E0190C" w14:textId="77777777" w:rsidR="00F211F2" w:rsidRPr="00B92EEF" w:rsidRDefault="00F211F2" w:rsidP="0087432E">
      <w:pPr>
        <w:spacing w:after="0" w:line="240" w:lineRule="auto"/>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LIMITATION OF LIABILITY</w:t>
      </w:r>
      <w:r w:rsidRPr="00B92EEF">
        <w:rPr>
          <w:rFonts w:ascii="Times New Roman" w:eastAsia="Calibri" w:hAnsi="Times New Roman" w:cs="Times New Roman"/>
          <w:b/>
          <w:kern w:val="24"/>
          <w:sz w:val="24"/>
          <w:szCs w:val="24"/>
          <w:lang w:val="en-US"/>
        </w:rPr>
        <w:t>.</w:t>
      </w:r>
      <w:r w:rsidRPr="00B92EEF">
        <w:rPr>
          <w:rFonts w:ascii="Times New Roman" w:eastAsia="Calibri" w:hAnsi="Times New Roman" w:cs="Times New Roman"/>
          <w:kern w:val="24"/>
          <w:sz w:val="24"/>
          <w:szCs w:val="24"/>
          <w:lang w:val="en-US"/>
        </w:rPr>
        <w:t xml:space="preserve"> TO THE FULLEST EXTENT PERMITTED BY APPLICABLE ILLINOIS LAW, NEITHER YOU NOR INDRA WILL BE LIABLE TO THE OTHER FOR ANY CONSEQUENTIAL, EXEMPLARY, PUNITIVE, INCIDENTAL, OR INDIRECT DAMAGES ARISING FROM A BREACH OF THIS AGREEMENT, INCLUDING, WITHOUT LIMITATION, LOST PROFITS OR LOST REVENUES.</w:t>
      </w:r>
    </w:p>
    <w:p w14:paraId="672D9522" w14:textId="77777777" w:rsidR="00F211F2" w:rsidRPr="00B92EEF" w:rsidRDefault="00F211F2" w:rsidP="0087432E">
      <w:pPr>
        <w:spacing w:after="0" w:line="240" w:lineRule="auto"/>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ARBITRATION AND WAIVER OF JURY TRIAL</w:t>
      </w:r>
      <w:r w:rsidRPr="00B92EEF">
        <w:rPr>
          <w:rFonts w:ascii="Times New Roman" w:eastAsia="Calibri" w:hAnsi="Times New Roman" w:cs="Times New Roman"/>
          <w:kern w:val="24"/>
          <w:sz w:val="24"/>
          <w:szCs w:val="24"/>
          <w:lang w:val="en-US"/>
        </w:rPr>
        <w:t>. TO THE FULLEST EXTENT PERMITTED BY APPLICABLE ILLINOIS LAW, IF THERE IS AN ISSUE, CLAIM OR DISPUTE RELATING TO THIS AGREEMENT FOR ELECTRIC SUPPLY SERVICE THAT NEEDS TO BE RESOLVED AND WE ARE UNABLE TO RESOLVE</w:t>
      </w:r>
      <w:r>
        <w:rPr>
          <w:rFonts w:ascii="Times New Roman" w:eastAsia="Calibri" w:hAnsi="Times New Roman" w:cs="Times New Roman"/>
          <w:kern w:val="24"/>
          <w:sz w:val="24"/>
          <w:szCs w:val="24"/>
          <w:lang w:val="en-US"/>
        </w:rPr>
        <w:t xml:space="preserve"> </w:t>
      </w:r>
      <w:r w:rsidRPr="00B92EEF">
        <w:rPr>
          <w:rFonts w:ascii="Times New Roman" w:eastAsia="Calibri" w:hAnsi="Times New Roman" w:cs="Times New Roman"/>
          <w:kern w:val="24"/>
          <w:sz w:val="24"/>
          <w:szCs w:val="24"/>
          <w:lang w:val="en-US"/>
        </w:rPr>
        <w:t>IT</w:t>
      </w:r>
      <w:r>
        <w:rPr>
          <w:rFonts w:ascii="Times New Roman" w:eastAsia="Calibri" w:hAnsi="Times New Roman" w:cs="Times New Roman"/>
          <w:kern w:val="24"/>
          <w:sz w:val="24"/>
          <w:szCs w:val="24"/>
          <w:lang w:val="en-US"/>
        </w:rPr>
        <w:t xml:space="preserve"> </w:t>
      </w:r>
      <w:r w:rsidRPr="00B92EEF">
        <w:rPr>
          <w:rFonts w:ascii="Times New Roman" w:eastAsia="Calibri" w:hAnsi="Times New Roman" w:cs="Times New Roman"/>
          <w:kern w:val="24"/>
          <w:sz w:val="24"/>
          <w:szCs w:val="24"/>
          <w:lang w:val="en-US"/>
        </w:rPr>
        <w:t xml:space="preserve">INFORMALLY, ITMUSTBERESOLVED THROUGH FINAL, BINDING ARBITRATION AND WE MUTUALLY FOREGO THE RIGHT TO RESOLVE IT IN A COURT OF LAW. THIS APPLIES REGARDLESS OF WHETHER THE ISSUE, CLAIM OR DISPUTE INVOLVES A TORT, FRAUD, AND BREACH OF CONTRACT, MISREPRESENTATION, PRODUCT LIABILITY, NEGLIGENCE, AND VIOLATION OF A STATUTE OR ANY OTHER LEGAL THEORY. INCLUDED ARE ALL ISSUES, CLAIMS AND DISPUTES ARISING OUT OF OR RELATING TO ANY ASPECT OF YOUR PARTICIPATION IN THIS AGREEMENT FOR ELECTRIC SUPPLY SERVICE WHETHER ARISING DURING OR AFTER YOUR PARTICIPATION IN THIS AGREEMENT FOR ELECTRIC SUPPLY SERVICE. ALL ARBITRATIONS SHALL BE </w:t>
      </w:r>
      <w:r w:rsidRPr="00B92EEF">
        <w:rPr>
          <w:rFonts w:ascii="Times New Roman" w:eastAsia="Calibri" w:hAnsi="Times New Roman" w:cs="Times New Roman"/>
          <w:kern w:val="24"/>
          <w:sz w:val="24"/>
          <w:szCs w:val="24"/>
          <w:lang w:val="en-US"/>
        </w:rPr>
        <w:lastRenderedPageBreak/>
        <w:t>CONDUCTED ON AN INDIVIDUAL (AND NOT A CLASS-WIDE) BASIS AND AN ARBITRATOR SHALL HAVE NO AUTHORITY TO AWARD CLASS-WIDE RELIEF. YOU ACKNOWLEDGE AND AGREE THAT THIS SPECIFICALLY PROHIBITS YOU FROM COMMENCING ARBITRATION PROCEEDINGS AS A REPRESENTATIVE OF OTHERS OR JOINING IN ANY ARBITRATION PROCEEDINGS BROUGHT BY ANY OTHER PERSON. NOTWITHSTANDING THE FOREGOING, THIS PARAGRAPH DOES NOT PREVENT YOU FROM FILING A COMPLAINT RELATING TO YOUR ELECTRIC SUPPLY SERVICE WITH INDRA PURSUANT TO THE LAWS GOVERNING RETAIL ELECTRIC SUPPLIERS IN YOUR STATE AND THE REGULATIONS OF ANY AGENCY IN YOUR STATE WITH JURISDICTION OVER RETAIL ELECTRIC SUPPLIERS.</w:t>
      </w:r>
    </w:p>
    <w:p w14:paraId="5ABF26E5" w14:textId="77777777" w:rsidR="00F211F2" w:rsidRPr="00B92EEF" w:rsidRDefault="00F211F2" w:rsidP="0087432E">
      <w:pPr>
        <w:spacing w:after="0" w:line="240" w:lineRule="auto"/>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NO WARRANTIES</w:t>
      </w:r>
      <w:r w:rsidRPr="00B92EEF">
        <w:rPr>
          <w:rFonts w:ascii="Times New Roman" w:eastAsia="Calibri" w:hAnsi="Times New Roman" w:cs="Times New Roman"/>
          <w:kern w:val="24"/>
          <w:sz w:val="24"/>
          <w:szCs w:val="24"/>
          <w:lang w:val="en-US"/>
        </w:rPr>
        <w:t>. INDRA MAKES NO WARRANTIES, AFFIRMATIONS OF FACT, OR PROMISES, EXPRESS OR IMPLIED, THAT EXTEND BEYOND THE FACE OF THIS AGREEMENT, INCLUDING, WITHOUT LIMITATION, WARRANTIES OF MERCHANTABILITY OR FITNESS FOR A PARTICULAR PURPOSE.</w:t>
      </w:r>
    </w:p>
    <w:p w14:paraId="72440E75" w14:textId="57FAA04C" w:rsidR="00F211F2" w:rsidRPr="00B92EEF" w:rsidRDefault="000D1B52" w:rsidP="0087432E">
      <w:pPr>
        <w:spacing w:after="0" w:line="240" w:lineRule="auto"/>
        <w:jc w:val="both"/>
        <w:rPr>
          <w:rFonts w:ascii="Times New Roman" w:eastAsia="Calibri" w:hAnsi="Times New Roman" w:cs="Times New Roman"/>
          <w:kern w:val="24"/>
          <w:sz w:val="24"/>
          <w:szCs w:val="24"/>
          <w:lang w:val="en-US"/>
        </w:rPr>
      </w:pPr>
      <w:r>
        <w:rPr>
          <w:rFonts w:ascii="Times New Roman" w:eastAsia="Calibri" w:hAnsi="Times New Roman" w:cs="Times New Roman"/>
          <w:b/>
          <w:noProof/>
          <w:kern w:val="24"/>
          <w:sz w:val="24"/>
          <w:szCs w:val="24"/>
          <w:u w:val="single"/>
          <w:lang w:val="en-US"/>
        </w:rPr>
        <mc:AlternateContent>
          <mc:Choice Requires="wps">
            <w:drawing>
              <wp:anchor distT="0" distB="0" distL="114300" distR="114300" simplePos="0" relativeHeight="251667456" behindDoc="0" locked="0" layoutInCell="1" allowOverlap="1" wp14:anchorId="44E4659E" wp14:editId="42B991E1">
                <wp:simplePos x="0" y="0"/>
                <wp:positionH relativeFrom="column">
                  <wp:posOffset>803910</wp:posOffset>
                </wp:positionH>
                <wp:positionV relativeFrom="paragraph">
                  <wp:posOffset>4272280</wp:posOffset>
                </wp:positionV>
                <wp:extent cx="2286000" cy="2286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2860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EC0CF2" w14:textId="641E4924" w:rsidR="000D1B52" w:rsidRDefault="000D1B52">
                            <w:r>
                              <w:t>IL.BORE.UTC.2PN.VE20-02.24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1" type="#_x0000_t202" style="position:absolute;left:0;text-align:left;margin-left:63.3pt;margin-top:336.4pt;width:180pt;height:1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" filled="f" stroked="f">
                <v:textbox>
                  <w:txbxContent>
                    <w:p w14:paraId="68EC0CF2" w14:textId="641E4924" w:rsidR="000D1B52" w:rsidRDefault="000D1B52">
                      <w:r>
                        <w:t>IL.BORE.UTC.2PN.VE20-02.24</w:t>
                      </w:r>
                    </w:p>
                  </w:txbxContent>
                </v:textbox>
                <w10:wrap type="square"/>
              </v:shape>
            </w:pict>
          </mc:Fallback>
        </mc:AlternateContent>
      </w:r>
      <w:r w:rsidR="00F211F2" w:rsidRPr="00B92EEF">
        <w:rPr>
          <w:rFonts w:ascii="Times New Roman" w:eastAsia="Calibri" w:hAnsi="Times New Roman" w:cs="Times New Roman"/>
          <w:b/>
          <w:kern w:val="24"/>
          <w:sz w:val="24"/>
          <w:szCs w:val="24"/>
          <w:u w:val="single"/>
          <w:lang w:val="en-US"/>
        </w:rPr>
        <w:t>APPLICABLE LAWS, REGULATORY CHANGES</w:t>
      </w:r>
      <w:r w:rsidR="00F211F2" w:rsidRPr="00B92EEF">
        <w:rPr>
          <w:rFonts w:ascii="Times New Roman" w:eastAsia="Calibri" w:hAnsi="Times New Roman" w:cs="Times New Roman"/>
          <w:b/>
          <w:kern w:val="24"/>
          <w:sz w:val="24"/>
          <w:szCs w:val="24"/>
          <w:lang w:val="en-US"/>
        </w:rPr>
        <w:t>.</w:t>
      </w:r>
      <w:r w:rsidR="00F211F2" w:rsidRPr="00B92EEF">
        <w:rPr>
          <w:rFonts w:ascii="Times New Roman" w:eastAsia="Calibri" w:hAnsi="Times New Roman" w:cs="Times New Roman"/>
          <w:kern w:val="24"/>
          <w:sz w:val="24"/>
          <w:szCs w:val="24"/>
          <w:lang w:val="en-US"/>
        </w:rPr>
        <w:t xml:space="preserve"> This Agreement is subject to all applicable Federal, state, and local laws, and the orders, rules, and regulations of governmental agencies having jurisdiction over the subject matter of this Agreement, including, without limitation, the Illinois Commerce Commission. THIS AGREEMENT WILL BE GOVERNED AND CONSTRUED IN ACCORDANCE WITH ILLINOIS LAW, WITHOUT REGARD TO PRINCIPLES RELATING TO CONFLICTS OF LAW. If at some future date there is a change in any law, rule, regulation, tariff or regulatory structure (“Regulatory Change”) which impacts any term, condition, or provision of this Agreement, including, but not limited to, price, Indra shall have the right to cancel or modify this Agreement to reflect such change by providing advance written notice to you.</w:t>
      </w:r>
      <w:r w:rsidR="00F211F2" w:rsidRPr="00B92EEF">
        <w:rPr>
          <w:rFonts w:ascii="Times New Roman" w:eastAsia="Calibri" w:hAnsi="Times New Roman" w:cs="Times New Roman"/>
          <w:kern w:val="24"/>
          <w:sz w:val="24"/>
          <w:szCs w:val="24"/>
          <w:lang w:val="en-US"/>
        </w:rPr>
        <w:br/>
      </w:r>
      <w:r w:rsidR="00F211F2" w:rsidRPr="00B92EEF">
        <w:rPr>
          <w:rFonts w:ascii="Times New Roman" w:eastAsia="Calibri" w:hAnsi="Times New Roman" w:cs="Times New Roman"/>
          <w:b/>
          <w:kern w:val="24"/>
          <w:sz w:val="24"/>
          <w:szCs w:val="24"/>
          <w:u w:val="single"/>
          <w:lang w:val="en-US"/>
        </w:rPr>
        <w:t>ELECTRONIC COMMUNICATION</w:t>
      </w:r>
      <w:r w:rsidR="00F211F2" w:rsidRPr="00B92EEF">
        <w:rPr>
          <w:rFonts w:ascii="Times New Roman" w:eastAsia="Calibri" w:hAnsi="Times New Roman" w:cs="Times New Roman"/>
          <w:b/>
          <w:kern w:val="24"/>
          <w:sz w:val="24"/>
          <w:szCs w:val="24"/>
          <w:lang w:val="en-US"/>
        </w:rPr>
        <w:t>.</w:t>
      </w:r>
      <w:r w:rsidR="00F211F2" w:rsidRPr="00B92EEF">
        <w:rPr>
          <w:rFonts w:ascii="Times New Roman" w:eastAsia="Calibri" w:hAnsi="Times New Roman" w:cs="Times New Roman"/>
          <w:kern w:val="24"/>
          <w:sz w:val="24"/>
          <w:szCs w:val="24"/>
          <w:lang w:val="en-US"/>
        </w:rPr>
        <w:t xml:space="preserve"> If you provide Indra with your email address, you agree that Indra may transmit to you all notices and other </w:t>
      </w:r>
      <w:r w:rsidR="00F211F2" w:rsidRPr="00B92EEF">
        <w:rPr>
          <w:rFonts w:ascii="Times New Roman" w:eastAsia="Calibri" w:hAnsi="Times New Roman" w:cs="Times New Roman"/>
          <w:kern w:val="24"/>
          <w:sz w:val="24"/>
          <w:szCs w:val="24"/>
          <w:lang w:val="en-US"/>
        </w:rPr>
        <w:lastRenderedPageBreak/>
        <w:t>communications, including those required in this Agreement, electronically to the email address provided by you. You shall be responsible for notifying Indra of any change in email address and/or any withdrawal of your consent to electronic communications. Notices transmitted to you via email will be deemed to have been received if transmitted to you at the email address provided to Indra by you.</w:t>
      </w:r>
    </w:p>
    <w:p w14:paraId="37EB9497" w14:textId="77777777" w:rsidR="00F211F2" w:rsidRPr="00B92EEF" w:rsidRDefault="00F211F2" w:rsidP="0087432E">
      <w:pPr>
        <w:spacing w:after="0" w:line="240" w:lineRule="auto"/>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AGREEMENT DETAILS</w:t>
      </w:r>
      <w:r w:rsidRPr="00B92EEF">
        <w:rPr>
          <w:rFonts w:ascii="Times New Roman" w:eastAsia="Calibri" w:hAnsi="Times New Roman" w:cs="Times New Roman"/>
          <w:b/>
          <w:kern w:val="24"/>
          <w:sz w:val="24"/>
          <w:szCs w:val="24"/>
          <w:lang w:val="en-US"/>
        </w:rPr>
        <w:t>.</w:t>
      </w:r>
      <w:r w:rsidRPr="00B92EEF">
        <w:rPr>
          <w:rFonts w:ascii="Times New Roman" w:eastAsia="Calibri" w:hAnsi="Times New Roman" w:cs="Times New Roman"/>
          <w:kern w:val="24"/>
          <w:sz w:val="24"/>
          <w:szCs w:val="24"/>
          <w:lang w:val="en-US"/>
        </w:rPr>
        <w:t xml:space="preserve"> Our full legal name is </w:t>
      </w:r>
      <w:proofErr w:type="spellStart"/>
      <w:r w:rsidRPr="00B92EEF">
        <w:rPr>
          <w:rFonts w:ascii="Times New Roman" w:eastAsia="Calibri" w:hAnsi="Times New Roman" w:cs="Times New Roman"/>
          <w:kern w:val="24"/>
          <w:sz w:val="24"/>
          <w:szCs w:val="24"/>
          <w:lang w:val="en-US"/>
        </w:rPr>
        <w:t>PALMco</w:t>
      </w:r>
      <w:proofErr w:type="spellEnd"/>
      <w:r w:rsidRPr="00B92EEF">
        <w:rPr>
          <w:rFonts w:ascii="Times New Roman" w:eastAsia="Calibri" w:hAnsi="Times New Roman" w:cs="Times New Roman"/>
          <w:kern w:val="24"/>
          <w:sz w:val="24"/>
          <w:szCs w:val="24"/>
          <w:lang w:val="en-US"/>
        </w:rPr>
        <w:t xml:space="preserve"> Power IL, LLC d/b/a Indra Energy for electric supply service, but we have used “we,” “us,” “our,” or “Indra” to refer to ourselves for the purposes of this Agreement.  We use “you” or “your” to refer to you, the customer.</w:t>
      </w:r>
    </w:p>
    <w:p w14:paraId="63B048E2" w14:textId="77777777" w:rsidR="00F211F2" w:rsidRPr="00B92EEF" w:rsidRDefault="00F211F2" w:rsidP="0087432E">
      <w:pPr>
        <w:spacing w:after="0" w:line="240" w:lineRule="auto"/>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MISCELLANEOUS</w:t>
      </w:r>
      <w:r w:rsidRPr="00B92EEF">
        <w:rPr>
          <w:rFonts w:ascii="Times New Roman" w:eastAsia="Calibri" w:hAnsi="Times New Roman" w:cs="Times New Roman"/>
          <w:b/>
          <w:kern w:val="24"/>
          <w:sz w:val="24"/>
          <w:szCs w:val="24"/>
          <w:lang w:val="en-US"/>
        </w:rPr>
        <w:t>.</w:t>
      </w:r>
      <w:r w:rsidRPr="00B92EEF">
        <w:rPr>
          <w:rFonts w:ascii="Times New Roman" w:eastAsia="Calibri" w:hAnsi="Times New Roman" w:cs="Times New Roman"/>
          <w:kern w:val="24"/>
          <w:sz w:val="24"/>
          <w:szCs w:val="24"/>
          <w:lang w:val="en-US"/>
        </w:rPr>
        <w:t xml:space="preserve"> This Agreement is the entire understanding between you and Indra with respect to</w:t>
      </w:r>
      <w:r w:rsidRPr="00B92EEF">
        <w:rPr>
          <w:rFonts w:ascii="Calibri" w:eastAsia="Calibri" w:hAnsi="Calibri" w:cs="Browallia New"/>
          <w:kern w:val="24"/>
          <w:sz w:val="24"/>
          <w:szCs w:val="24"/>
          <w:lang w:val="en-US"/>
        </w:rPr>
        <w:t xml:space="preserve"> </w:t>
      </w:r>
      <w:r w:rsidRPr="00B92EEF">
        <w:rPr>
          <w:rFonts w:ascii="Times New Roman" w:eastAsia="Calibri" w:hAnsi="Times New Roman" w:cs="Times New Roman"/>
          <w:kern w:val="24"/>
          <w:sz w:val="24"/>
          <w:szCs w:val="24"/>
          <w:lang w:val="en-US"/>
        </w:rPr>
        <w:t xml:space="preserve">the subject matter hereof and there are no promises, covenants or undertakings other than those expressly set forth in this Agreement. This Agreement can only be amended by a writing signed by you and Indra. You may not assign this Agreement without Indra’s prior written consent. Indra may sell, transfer, pledge, or assign the accounts, revenues, or proceeds hereof, in connection with any financial agreement and may assign this Agreement to another entity in accordance with the rules and procedures of the </w:t>
      </w:r>
      <w:r w:rsidRPr="00B92EEF">
        <w:rPr>
          <w:rFonts w:ascii="Times New Roman" w:eastAsia="Calibri" w:hAnsi="Times New Roman" w:cs="Times New Roman"/>
          <w:kern w:val="24"/>
          <w:sz w:val="24"/>
          <w:szCs w:val="24"/>
          <w:lang w:val="en-US"/>
        </w:rPr>
        <w:lastRenderedPageBreak/>
        <w:t>Commission, if any, governing such transactions. This Agreement will inure to and be binding upon the successors and assignees of the parties.</w:t>
      </w:r>
    </w:p>
    <w:p w14:paraId="7CE8F2BF" w14:textId="516DC85E" w:rsidR="00F211F2" w:rsidRDefault="00F211F2" w:rsidP="0087432E">
      <w:pPr>
        <w:spacing w:after="0" w:line="240" w:lineRule="auto"/>
        <w:jc w:val="both"/>
        <w:rPr>
          <w:rFonts w:ascii="Times New Roman" w:eastAsia="Calibri" w:hAnsi="Times New Roman" w:cs="Times New Roman"/>
          <w:kern w:val="24"/>
          <w:sz w:val="24"/>
          <w:szCs w:val="24"/>
          <w:lang w:val="en-US" w:bidi="en-US"/>
        </w:rPr>
      </w:pPr>
      <w:bookmarkStart w:id="14" w:name="_Hlk32489329"/>
      <w:r w:rsidRPr="00D86B7C">
        <w:rPr>
          <w:rFonts w:ascii="Times New Roman" w:eastAsia="Calibri" w:hAnsi="Times New Roman" w:cs="Times New Roman"/>
          <w:b/>
          <w:kern w:val="24"/>
          <w:sz w:val="24"/>
          <w:szCs w:val="24"/>
          <w:u w:val="single"/>
          <w:lang w:val="en-US"/>
        </w:rPr>
        <w:t>PRICE TO COMPARE</w:t>
      </w:r>
      <w:r w:rsidRPr="00B92EEF">
        <w:rPr>
          <w:rFonts w:ascii="Times New Roman" w:eastAsia="Calibri" w:hAnsi="Times New Roman" w:cs="Times New Roman"/>
          <w:kern w:val="24"/>
          <w:sz w:val="24"/>
          <w:szCs w:val="24"/>
          <w:lang w:val="en-US"/>
        </w:rPr>
        <w:t xml:space="preserve">.  </w:t>
      </w:r>
      <w:r w:rsidRPr="00B92EEF">
        <w:rPr>
          <w:rFonts w:ascii="Times New Roman" w:eastAsia="Calibri" w:hAnsi="Times New Roman" w:cs="Times New Roman"/>
          <w:kern w:val="24"/>
          <w:sz w:val="24"/>
          <w:szCs w:val="24"/>
          <w:lang w:val="en-US" w:bidi="en-US"/>
        </w:rPr>
        <w:t xml:space="preserve">Indra is not the same entity as your electric delivery company.  You are not required to enroll with Indra.  Beginning on </w:t>
      </w:r>
      <w:r w:rsidR="009B6B3A">
        <w:rPr>
          <w:rFonts w:ascii="Times New Roman" w:eastAsia="Calibri" w:hAnsi="Times New Roman" w:cs="Times New Roman"/>
          <w:bCs/>
          <w:kern w:val="24"/>
          <w:sz w:val="24"/>
          <w:szCs w:val="24"/>
          <w:lang w:val="en-US" w:bidi="en-US"/>
        </w:rPr>
        <w:t>${date}</w:t>
      </w:r>
      <w:r w:rsidRPr="009B6B3A">
        <w:rPr>
          <w:rFonts w:ascii="Times New Roman" w:eastAsia="Calibri" w:hAnsi="Times New Roman" w:cs="Times New Roman"/>
          <w:kern w:val="24"/>
          <w:sz w:val="24"/>
          <w:szCs w:val="24"/>
          <w:lang w:val="en-US" w:bidi="en-US"/>
        </w:rPr>
        <w:t>,</w:t>
      </w:r>
      <w:r w:rsidRPr="00B92EEF">
        <w:rPr>
          <w:rFonts w:ascii="Times New Roman" w:eastAsia="Calibri" w:hAnsi="Times New Roman" w:cs="Times New Roman"/>
          <w:kern w:val="24"/>
          <w:sz w:val="24"/>
          <w:szCs w:val="24"/>
          <w:lang w:val="en-US" w:bidi="en-US"/>
        </w:rPr>
        <w:t xml:space="preserve"> </w:t>
      </w:r>
      <w:r>
        <w:rPr>
          <w:rFonts w:ascii="Times New Roman" w:eastAsia="Calibri" w:hAnsi="Times New Roman" w:cs="Times New Roman"/>
          <w:kern w:val="24"/>
          <w:sz w:val="24"/>
          <w:szCs w:val="24"/>
          <w:lang w:val="en-US" w:bidi="en-US"/>
        </w:rPr>
        <w:t xml:space="preserve">if </w:t>
      </w:r>
      <w:proofErr w:type="spellStart"/>
      <w:r>
        <w:rPr>
          <w:rFonts w:ascii="Times New Roman" w:eastAsia="Calibri" w:hAnsi="Times New Roman" w:cs="Times New Roman"/>
          <w:kern w:val="24"/>
          <w:sz w:val="24"/>
          <w:szCs w:val="24"/>
          <w:lang w:val="en-US" w:bidi="en-US"/>
        </w:rPr>
        <w:t>ComEd</w:t>
      </w:r>
      <w:proofErr w:type="spellEnd"/>
      <w:r>
        <w:rPr>
          <w:rFonts w:ascii="Times New Roman" w:eastAsia="Calibri" w:hAnsi="Times New Roman" w:cs="Times New Roman"/>
          <w:kern w:val="24"/>
          <w:sz w:val="24"/>
          <w:szCs w:val="24"/>
          <w:lang w:val="en-US" w:bidi="en-US"/>
        </w:rPr>
        <w:t xml:space="preserve">, </w:t>
      </w:r>
      <w:r w:rsidRPr="00B92EEF">
        <w:rPr>
          <w:rFonts w:ascii="Times New Roman" w:eastAsia="Calibri" w:hAnsi="Times New Roman" w:cs="Times New Roman"/>
          <w:kern w:val="24"/>
          <w:sz w:val="24"/>
          <w:szCs w:val="24"/>
          <w:lang w:val="en-US" w:bidi="en-US"/>
        </w:rPr>
        <w:t xml:space="preserve">the electric supply price to compare is </w:t>
      </w:r>
      <w:r w:rsidR="00464211">
        <w:rPr>
          <w:rFonts w:ascii="Times New Roman" w:eastAsia="Calibri" w:hAnsi="Times New Roman" w:cs="Times New Roman"/>
          <w:b/>
          <w:kern w:val="24"/>
          <w:sz w:val="24"/>
          <w:szCs w:val="24"/>
          <w:lang w:val="en-US" w:bidi="en-US"/>
        </w:rPr>
        <w:t>7.17 cents per kwh</w:t>
      </w:r>
      <w:r w:rsidRPr="00B92EEF">
        <w:rPr>
          <w:rFonts w:ascii="Times New Roman" w:eastAsia="Calibri" w:hAnsi="Times New Roman" w:cs="Times New Roman"/>
          <w:kern w:val="24"/>
          <w:sz w:val="24"/>
          <w:szCs w:val="24"/>
          <w:lang w:val="en-US" w:bidi="en-US"/>
        </w:rPr>
        <w:t>.</w:t>
      </w:r>
      <w:r>
        <w:rPr>
          <w:rFonts w:ascii="Times New Roman" w:eastAsia="Calibri" w:hAnsi="Times New Roman" w:cs="Times New Roman"/>
          <w:kern w:val="24"/>
          <w:sz w:val="24"/>
          <w:szCs w:val="24"/>
          <w:lang w:val="en-US" w:bidi="en-US"/>
        </w:rPr>
        <w:t xml:space="preserve"> </w:t>
      </w:r>
    </w:p>
    <w:p w14:paraId="0FB571C4" w14:textId="6948A80C" w:rsidR="00F211F2" w:rsidRPr="00B92EEF" w:rsidRDefault="00F211F2" w:rsidP="0087432E">
      <w:pPr>
        <w:spacing w:after="0" w:line="240" w:lineRule="auto"/>
        <w:jc w:val="both"/>
        <w:rPr>
          <w:rFonts w:ascii="Times New Roman" w:eastAsia="Calibri" w:hAnsi="Times New Roman" w:cs="Times New Roman"/>
          <w:kern w:val="24"/>
          <w:sz w:val="24"/>
          <w:szCs w:val="24"/>
          <w:lang w:val="en-US"/>
        </w:rPr>
      </w:pPr>
      <w:r>
        <w:rPr>
          <w:rFonts w:ascii="Times New Roman" w:eastAsia="Calibri" w:hAnsi="Times New Roman" w:cs="Times New Roman"/>
          <w:kern w:val="24"/>
          <w:sz w:val="24"/>
          <w:szCs w:val="24"/>
          <w:lang w:val="en-US" w:bidi="en-US"/>
        </w:rPr>
        <w:t xml:space="preserve">If Ameren, the electric supply price to compare is </w:t>
      </w:r>
      <w:r w:rsidR="00464211">
        <w:rPr>
          <w:rFonts w:ascii="Times New Roman" w:eastAsia="Calibri" w:hAnsi="Times New Roman" w:cs="Times New Roman"/>
          <w:b/>
          <w:kern w:val="24"/>
          <w:sz w:val="24"/>
          <w:szCs w:val="24"/>
          <w:lang w:val="en-US" w:bidi="en-US"/>
        </w:rPr>
        <w:t>4.707 cents per kwh</w:t>
      </w:r>
      <w:r>
        <w:rPr>
          <w:rFonts w:ascii="Times New Roman" w:eastAsia="Calibri" w:hAnsi="Times New Roman" w:cs="Times New Roman"/>
          <w:b/>
          <w:kern w:val="24"/>
          <w:sz w:val="24"/>
          <w:szCs w:val="24"/>
          <w:lang w:val="en-US" w:bidi="en-US"/>
        </w:rPr>
        <w:t xml:space="preserve"> </w:t>
      </w:r>
      <w:r w:rsidRPr="00215EB7">
        <w:rPr>
          <w:rFonts w:ascii="Times New Roman" w:eastAsia="Calibri" w:hAnsi="Times New Roman" w:cs="Times New Roman"/>
          <w:bCs/>
          <w:kern w:val="24"/>
          <w:sz w:val="24"/>
          <w:szCs w:val="24"/>
          <w:lang w:val="en-US" w:bidi="en-US"/>
        </w:rPr>
        <w:t>based on</w:t>
      </w:r>
      <w:r>
        <w:rPr>
          <w:rFonts w:ascii="Times New Roman" w:eastAsia="Calibri" w:hAnsi="Times New Roman" w:cs="Times New Roman"/>
          <w:bCs/>
          <w:kern w:val="24"/>
          <w:sz w:val="24"/>
          <w:szCs w:val="24"/>
          <w:lang w:val="en-US" w:bidi="en-US"/>
        </w:rPr>
        <w:t xml:space="preserve"> usage of 0-800 kWh or </w:t>
      </w:r>
      <w:r w:rsidR="00464211" w:rsidRPr="00464211">
        <w:rPr>
          <w:rFonts w:ascii="Times New Roman" w:eastAsia="Calibri" w:hAnsi="Times New Roman" w:cs="Times New Roman"/>
          <w:b/>
          <w:bCs/>
          <w:kern w:val="24"/>
          <w:sz w:val="24"/>
          <w:szCs w:val="24"/>
          <w:lang w:val="en-US" w:bidi="en-US"/>
        </w:rPr>
        <w:t>4.469 cents per kwh</w:t>
      </w:r>
      <w:r w:rsidRPr="00A81821">
        <w:rPr>
          <w:rFonts w:ascii="Times New Roman" w:eastAsia="Calibri" w:hAnsi="Times New Roman" w:cs="Times New Roman"/>
          <w:kern w:val="24"/>
          <w:sz w:val="24"/>
          <w:szCs w:val="24"/>
          <w:lang w:val="en-US" w:bidi="en-US"/>
        </w:rPr>
        <w:t xml:space="preserve"> based on usage great</w:t>
      </w:r>
      <w:r>
        <w:rPr>
          <w:rFonts w:ascii="Times New Roman" w:eastAsia="Calibri" w:hAnsi="Times New Roman" w:cs="Times New Roman"/>
          <w:kern w:val="24"/>
          <w:sz w:val="24"/>
          <w:szCs w:val="24"/>
          <w:lang w:val="en-US" w:bidi="en-US"/>
        </w:rPr>
        <w:t xml:space="preserve">er than 800 kWh.  </w:t>
      </w:r>
      <w:r w:rsidRPr="00B92EEF">
        <w:rPr>
          <w:rFonts w:ascii="Times New Roman" w:eastAsia="Calibri" w:hAnsi="Times New Roman" w:cs="Times New Roman"/>
          <w:kern w:val="24"/>
          <w:sz w:val="24"/>
          <w:szCs w:val="24"/>
          <w:lang w:val="en-US" w:bidi="en-US"/>
        </w:rPr>
        <w:t>The electric utility electric supply price will expire o</w:t>
      </w:r>
      <w:r w:rsidR="00464211">
        <w:rPr>
          <w:rFonts w:ascii="Times New Roman" w:eastAsia="Calibri" w:hAnsi="Times New Roman" w:cs="Times New Roman"/>
          <w:kern w:val="24"/>
          <w:sz w:val="24"/>
          <w:szCs w:val="24"/>
          <w:lang w:val="en-US" w:bidi="en-US"/>
        </w:rPr>
        <w:t>n May 2020</w:t>
      </w:r>
      <w:r w:rsidRPr="00B92EEF">
        <w:rPr>
          <w:rFonts w:ascii="Times New Roman" w:eastAsia="Calibri" w:hAnsi="Times New Roman" w:cs="Times New Roman"/>
          <w:kern w:val="24"/>
          <w:sz w:val="24"/>
          <w:szCs w:val="24"/>
          <w:lang w:val="en-US" w:bidi="en-US"/>
        </w:rPr>
        <w:t xml:space="preserve">.  The utility electric supply price to compare does not include the purchased electricity adjustment factor.  For more information go to the Illinois Commerce Commission's free website at </w:t>
      </w:r>
      <w:hyperlink r:id="rId28" w:history="1">
        <w:r w:rsidRPr="00B92EEF">
          <w:rPr>
            <w:rFonts w:ascii="Times New Roman" w:eastAsia="Calibri" w:hAnsi="Times New Roman" w:cs="Times New Roman"/>
            <w:color w:val="0000FF" w:themeColor="hyperlink"/>
            <w:kern w:val="24"/>
            <w:sz w:val="24"/>
            <w:szCs w:val="24"/>
            <w:u w:val="single"/>
            <w:lang w:val="en-US" w:bidi="en-US"/>
          </w:rPr>
          <w:t>www.pluginillinois.org</w:t>
        </w:r>
      </w:hyperlink>
      <w:r w:rsidRPr="00B92EEF">
        <w:rPr>
          <w:rFonts w:ascii="Times New Roman" w:eastAsia="Calibri" w:hAnsi="Times New Roman" w:cs="Times New Roman"/>
          <w:kern w:val="24"/>
          <w:sz w:val="24"/>
          <w:szCs w:val="24"/>
          <w:lang w:val="en-US" w:bidi="en-US"/>
        </w:rPr>
        <w:t>.</w:t>
      </w:r>
      <w:r>
        <w:rPr>
          <w:rFonts w:ascii="Times New Roman" w:eastAsia="Calibri" w:hAnsi="Times New Roman" w:cs="Times New Roman"/>
          <w:kern w:val="24"/>
          <w:sz w:val="24"/>
          <w:szCs w:val="24"/>
          <w:lang w:val="en-US" w:bidi="en-US"/>
        </w:rPr>
        <w:t xml:space="preserve"> </w:t>
      </w:r>
      <w:r w:rsidRPr="00B92EEF">
        <w:rPr>
          <w:rFonts w:ascii="Times New Roman" w:eastAsia="Calibri" w:hAnsi="Times New Roman" w:cs="Times New Roman"/>
          <w:kern w:val="24"/>
          <w:sz w:val="24"/>
          <w:szCs w:val="24"/>
          <w:lang w:val="en-US" w:bidi="en-US"/>
        </w:rPr>
        <w:t>The purchased electricity adjustment factor may range between +.5 cents and -.5 cents per kilowatt hour.</w:t>
      </w:r>
      <w:r w:rsidRPr="00B92EEF">
        <w:rPr>
          <w:rFonts w:ascii="Times New Roman" w:eastAsia="Calibri" w:hAnsi="Times New Roman" w:cs="Times New Roman"/>
          <w:kern w:val="24"/>
          <w:sz w:val="24"/>
          <w:szCs w:val="24"/>
          <w:lang w:val="en-US"/>
        </w:rPr>
        <w:t xml:space="preserve">  </w:t>
      </w:r>
    </w:p>
    <w:bookmarkEnd w:id="14"/>
    <w:p w14:paraId="3EDA20BA" w14:textId="77777777" w:rsidR="00F211F2" w:rsidRPr="00B92EEF" w:rsidRDefault="00F211F2" w:rsidP="0087432E">
      <w:pPr>
        <w:spacing w:after="0" w:line="240" w:lineRule="auto"/>
        <w:jc w:val="both"/>
        <w:rPr>
          <w:rFonts w:ascii="Times New Roman" w:eastAsia="Calibri" w:hAnsi="Times New Roman" w:cs="Times New Roman"/>
          <w:b/>
          <w:kern w:val="24"/>
          <w:sz w:val="24"/>
          <w:szCs w:val="24"/>
          <w:u w:val="single"/>
          <w:lang w:val="en-US"/>
        </w:rPr>
      </w:pPr>
      <w:r w:rsidRPr="00B92EEF">
        <w:rPr>
          <w:rFonts w:ascii="Times New Roman" w:eastAsia="Calibri" w:hAnsi="Times New Roman" w:cs="Times New Roman"/>
          <w:b/>
          <w:kern w:val="24"/>
          <w:sz w:val="24"/>
          <w:szCs w:val="24"/>
          <w:u w:val="single"/>
          <w:lang w:val="en-US"/>
        </w:rPr>
        <w:t xml:space="preserve">EMERGENCIES. IN THE EVENT OF AN ELECTRICITY-RELATED EMERGENCY, SUCH AS AN ELECTRIC OUTAGE, YOU SHOULD IMMEDIATELY CONTACT YOUR LOCAL UTILITY: </w:t>
      </w:r>
    </w:p>
    <w:p w14:paraId="51266612" w14:textId="77777777" w:rsidR="00F211F2" w:rsidRPr="00B92EEF" w:rsidRDefault="00F211F2" w:rsidP="0087432E">
      <w:pPr>
        <w:spacing w:after="0" w:line="240" w:lineRule="auto"/>
        <w:jc w:val="both"/>
        <w:rPr>
          <w:rFonts w:ascii="Times New Roman" w:eastAsia="Calibri" w:hAnsi="Times New Roman" w:cs="Times New Roman"/>
          <w:b/>
          <w:kern w:val="24"/>
          <w:sz w:val="24"/>
          <w:szCs w:val="24"/>
          <w:u w:val="single"/>
          <w:lang w:val="en-US"/>
        </w:rPr>
      </w:pPr>
    </w:p>
    <w:p w14:paraId="4926ACF6" w14:textId="77777777" w:rsidR="00F211F2" w:rsidRPr="00B92EEF" w:rsidRDefault="00F211F2" w:rsidP="0087432E">
      <w:pPr>
        <w:spacing w:after="0" w:line="240" w:lineRule="auto"/>
        <w:jc w:val="both"/>
        <w:rPr>
          <w:rFonts w:ascii="Times New Roman" w:eastAsia="Calibri" w:hAnsi="Times New Roman" w:cs="Times New Roman"/>
          <w:b/>
          <w:kern w:val="24"/>
          <w:sz w:val="24"/>
          <w:szCs w:val="24"/>
          <w:u w:val="single"/>
          <w:lang w:val="en-US"/>
        </w:rPr>
      </w:pPr>
      <w:r w:rsidRPr="00B92EEF">
        <w:rPr>
          <w:rFonts w:ascii="Times New Roman" w:eastAsia="Calibri" w:hAnsi="Times New Roman" w:cs="Times New Roman"/>
          <w:b/>
          <w:kern w:val="24"/>
          <w:sz w:val="24"/>
          <w:szCs w:val="24"/>
          <w:u w:val="single"/>
          <w:lang w:val="en-US"/>
        </w:rPr>
        <w:t>Ameren: 1-800-755-5000</w:t>
      </w:r>
      <w:r>
        <w:rPr>
          <w:rFonts w:ascii="Times New Roman" w:eastAsia="Calibri" w:hAnsi="Times New Roman" w:cs="Times New Roman"/>
          <w:b/>
          <w:kern w:val="24"/>
          <w:sz w:val="24"/>
          <w:szCs w:val="24"/>
          <w:u w:val="single"/>
          <w:lang w:val="en-US"/>
        </w:rPr>
        <w:t xml:space="preserve"> </w:t>
      </w:r>
      <w:proofErr w:type="spellStart"/>
      <w:r w:rsidRPr="00B92EEF">
        <w:rPr>
          <w:rFonts w:ascii="Times New Roman" w:eastAsia="Calibri" w:hAnsi="Times New Roman" w:cs="Times New Roman"/>
          <w:b/>
          <w:kern w:val="24"/>
          <w:sz w:val="24"/>
          <w:szCs w:val="24"/>
          <w:u w:val="single"/>
          <w:lang w:val="en-US"/>
        </w:rPr>
        <w:t>ComEd</w:t>
      </w:r>
      <w:proofErr w:type="spellEnd"/>
      <w:r w:rsidRPr="00B92EEF">
        <w:rPr>
          <w:rFonts w:ascii="Times New Roman" w:eastAsia="Calibri" w:hAnsi="Times New Roman" w:cs="Times New Roman"/>
          <w:b/>
          <w:kern w:val="24"/>
          <w:sz w:val="24"/>
          <w:szCs w:val="24"/>
          <w:u w:val="single"/>
          <w:lang w:val="en-US"/>
        </w:rPr>
        <w:t xml:space="preserve">: 1-800-334-7661 </w:t>
      </w:r>
    </w:p>
    <w:p w14:paraId="043D5470" w14:textId="77777777" w:rsidR="00F211F2" w:rsidRDefault="00F211F2" w:rsidP="0087432E">
      <w:pPr>
        <w:spacing w:after="0" w:line="240" w:lineRule="auto"/>
        <w:jc w:val="both"/>
        <w:rPr>
          <w:rFonts w:ascii="Calibri" w:eastAsia="Calibri" w:hAnsi="Calibri" w:cs="Browallia New"/>
          <w:b/>
          <w:kern w:val="24"/>
          <w:sz w:val="24"/>
          <w:szCs w:val="24"/>
          <w:u w:val="single"/>
          <w:lang w:val="en-US"/>
        </w:rPr>
        <w:sectPr w:rsidR="00F211F2" w:rsidSect="00F211F2">
          <w:headerReference w:type="even" r:id="rId29"/>
          <w:headerReference w:type="default" r:id="rId30"/>
          <w:footerReference w:type="even" r:id="rId31"/>
          <w:footerReference w:type="default" r:id="rId32"/>
          <w:headerReference w:type="first" r:id="rId33"/>
          <w:footerReference w:type="first" r:id="rId34"/>
          <w:pgSz w:w="12240" w:h="15840"/>
          <w:pgMar w:top="720" w:right="720" w:bottom="720" w:left="720" w:header="576" w:footer="706" w:gutter="0"/>
          <w:cols w:num="2" w:space="708"/>
          <w:docGrid w:linePitch="360"/>
        </w:sectPr>
      </w:pPr>
    </w:p>
    <w:p w14:paraId="6BC62CD6" w14:textId="4663F867" w:rsidR="00F211F2" w:rsidRPr="00B92EEF" w:rsidRDefault="00F211F2" w:rsidP="0087432E">
      <w:pPr>
        <w:spacing w:after="0" w:line="240" w:lineRule="auto"/>
        <w:jc w:val="both"/>
        <w:rPr>
          <w:rFonts w:ascii="Calibri" w:eastAsia="Calibri" w:hAnsi="Calibri" w:cs="Browallia New"/>
          <w:b/>
          <w:kern w:val="24"/>
          <w:sz w:val="24"/>
          <w:szCs w:val="24"/>
          <w:u w:val="single"/>
          <w:lang w:val="en-US"/>
        </w:rPr>
      </w:pPr>
    </w:p>
    <w:p w14:paraId="2CB2F4EC" w14:textId="77777777" w:rsidR="00F211F2" w:rsidRPr="00B92EEF" w:rsidRDefault="00F211F2" w:rsidP="0087432E">
      <w:pPr>
        <w:spacing w:after="0" w:line="240" w:lineRule="auto"/>
        <w:jc w:val="both"/>
        <w:rPr>
          <w:rFonts w:ascii="Calibri" w:eastAsia="Calibri" w:hAnsi="Calibri" w:cs="Browallia New"/>
          <w:b/>
          <w:kern w:val="24"/>
          <w:sz w:val="24"/>
          <w:szCs w:val="24"/>
          <w:u w:val="single"/>
          <w:lang w:val="en-US"/>
        </w:rPr>
      </w:pPr>
    </w:p>
    <w:p w14:paraId="686AB9DB" w14:textId="77777777" w:rsidR="00F211F2" w:rsidRPr="00C60ED0" w:rsidRDefault="00F211F2" w:rsidP="0087432E">
      <w:pPr>
        <w:spacing w:after="0" w:line="240" w:lineRule="auto"/>
        <w:rPr>
          <w:rFonts w:ascii="Calibri" w:eastAsia="Calibri" w:hAnsi="Calibri" w:cs="Browallia New"/>
          <w:b/>
          <w:sz w:val="24"/>
          <w:szCs w:val="24"/>
          <w:u w:val="single"/>
          <w:lang w:val="en-US"/>
        </w:rPr>
      </w:pPr>
    </w:p>
    <w:p w14:paraId="6168E245" w14:textId="77777777" w:rsidR="00F211F2" w:rsidRPr="00C60ED0" w:rsidRDefault="00F211F2" w:rsidP="0087432E">
      <w:pPr>
        <w:spacing w:after="0" w:line="240" w:lineRule="auto"/>
        <w:rPr>
          <w:rFonts w:ascii="Calibri" w:eastAsia="Calibri" w:hAnsi="Calibri" w:cs="Browallia New"/>
          <w:b/>
          <w:sz w:val="24"/>
          <w:szCs w:val="24"/>
          <w:u w:val="single"/>
          <w:lang w:val="en-US"/>
        </w:rPr>
      </w:pPr>
    </w:p>
    <w:p w14:paraId="0FBD577F" w14:textId="77777777" w:rsidR="00F211F2" w:rsidRPr="00C60ED0" w:rsidRDefault="00F211F2" w:rsidP="0087432E">
      <w:pPr>
        <w:spacing w:after="0" w:line="240" w:lineRule="auto"/>
        <w:rPr>
          <w:rFonts w:ascii="Calibri" w:eastAsia="Calibri" w:hAnsi="Calibri" w:cs="Browallia New"/>
          <w:b/>
          <w:sz w:val="24"/>
          <w:szCs w:val="24"/>
          <w:u w:val="single"/>
          <w:lang w:val="en-US"/>
        </w:rPr>
      </w:pPr>
    </w:p>
    <w:p w14:paraId="6DD26239" w14:textId="77777777" w:rsidR="00F211F2" w:rsidRPr="00C60ED0" w:rsidRDefault="00F211F2" w:rsidP="0087432E">
      <w:pPr>
        <w:spacing w:after="0" w:line="240" w:lineRule="auto"/>
        <w:rPr>
          <w:rFonts w:ascii="Calibri" w:eastAsia="Calibri" w:hAnsi="Calibri" w:cs="Browallia New"/>
          <w:b/>
          <w:sz w:val="24"/>
          <w:szCs w:val="24"/>
          <w:u w:val="single"/>
          <w:lang w:val="en-US"/>
        </w:rPr>
      </w:pPr>
    </w:p>
    <w:p w14:paraId="3B0F22AA" w14:textId="77777777" w:rsidR="00F211F2" w:rsidRPr="00C60ED0" w:rsidRDefault="00F211F2" w:rsidP="0087432E">
      <w:pPr>
        <w:spacing w:after="0" w:line="240" w:lineRule="auto"/>
        <w:rPr>
          <w:rFonts w:ascii="Calibri" w:eastAsia="Calibri" w:hAnsi="Calibri" w:cs="Browallia New"/>
          <w:b/>
          <w:sz w:val="24"/>
          <w:szCs w:val="24"/>
          <w:u w:val="single"/>
          <w:lang w:val="en-US"/>
        </w:rPr>
      </w:pPr>
    </w:p>
    <w:p w14:paraId="4EB19445" w14:textId="77777777" w:rsidR="00F211F2" w:rsidRPr="00C60ED0" w:rsidRDefault="00F211F2" w:rsidP="0087432E">
      <w:pPr>
        <w:spacing w:after="0" w:line="240" w:lineRule="auto"/>
        <w:rPr>
          <w:rFonts w:ascii="Calibri" w:eastAsia="Calibri" w:hAnsi="Calibri" w:cs="Browallia New"/>
          <w:b/>
          <w:sz w:val="24"/>
          <w:szCs w:val="24"/>
          <w:u w:val="single"/>
          <w:lang w:val="en-US"/>
        </w:rPr>
      </w:pPr>
      <w:bookmarkStart w:id="15" w:name="_GoBack"/>
      <w:bookmarkEnd w:id="15"/>
    </w:p>
    <w:p w14:paraId="0D9203F8" w14:textId="77777777" w:rsidR="00F211F2" w:rsidRPr="00C60ED0" w:rsidRDefault="00F211F2" w:rsidP="0087432E">
      <w:pPr>
        <w:spacing w:after="0" w:line="240" w:lineRule="auto"/>
        <w:rPr>
          <w:rFonts w:ascii="Calibri" w:eastAsia="Calibri" w:hAnsi="Calibri" w:cs="Browallia New"/>
          <w:b/>
          <w:sz w:val="24"/>
          <w:szCs w:val="24"/>
          <w:u w:val="single"/>
          <w:lang w:val="en-US"/>
        </w:rPr>
      </w:pPr>
    </w:p>
    <w:p w14:paraId="35AEFFF6" w14:textId="77777777" w:rsidR="00F211F2" w:rsidRPr="00C60ED0" w:rsidRDefault="00F211F2" w:rsidP="0087432E">
      <w:pPr>
        <w:spacing w:after="0" w:line="240" w:lineRule="auto"/>
        <w:rPr>
          <w:rFonts w:ascii="Calibri" w:eastAsia="Calibri" w:hAnsi="Calibri" w:cs="Browallia New"/>
          <w:b/>
          <w:sz w:val="24"/>
          <w:szCs w:val="24"/>
          <w:u w:val="single"/>
          <w:lang w:val="en-US"/>
        </w:rPr>
      </w:pPr>
    </w:p>
    <w:p w14:paraId="159E430E" w14:textId="77777777" w:rsidR="00F211F2" w:rsidRPr="00C60ED0" w:rsidRDefault="00F211F2" w:rsidP="0087432E">
      <w:pPr>
        <w:spacing w:after="0" w:line="240" w:lineRule="auto"/>
        <w:rPr>
          <w:rFonts w:ascii="Calibri" w:eastAsia="Calibri" w:hAnsi="Calibri" w:cs="Browallia New"/>
          <w:b/>
          <w:sz w:val="24"/>
          <w:szCs w:val="24"/>
          <w:u w:val="single"/>
          <w:lang w:val="en-US"/>
        </w:rPr>
      </w:pPr>
    </w:p>
    <w:p w14:paraId="737F3CE2" w14:textId="77777777" w:rsidR="00F211F2" w:rsidRPr="00C60ED0" w:rsidRDefault="00F211F2" w:rsidP="0087432E">
      <w:pPr>
        <w:spacing w:after="0" w:line="240" w:lineRule="auto"/>
        <w:rPr>
          <w:rFonts w:ascii="Calibri" w:eastAsia="Calibri" w:hAnsi="Calibri" w:cs="Browallia New"/>
          <w:b/>
          <w:sz w:val="24"/>
          <w:szCs w:val="24"/>
          <w:u w:val="single"/>
          <w:lang w:val="en-US"/>
        </w:rPr>
      </w:pPr>
    </w:p>
    <w:p w14:paraId="734FB145" w14:textId="77777777" w:rsidR="00F211F2" w:rsidRPr="00C60ED0" w:rsidRDefault="00F211F2" w:rsidP="0087432E">
      <w:pPr>
        <w:spacing w:after="0" w:line="240" w:lineRule="auto"/>
        <w:rPr>
          <w:rFonts w:ascii="Calibri" w:eastAsia="Calibri" w:hAnsi="Calibri" w:cs="Browallia New"/>
          <w:b/>
          <w:sz w:val="24"/>
          <w:szCs w:val="24"/>
          <w:u w:val="single"/>
          <w:lang w:val="en-US"/>
        </w:rPr>
      </w:pPr>
    </w:p>
    <w:p w14:paraId="535097FB" w14:textId="77777777" w:rsidR="00F211F2" w:rsidRPr="00C60ED0" w:rsidRDefault="00F211F2" w:rsidP="0087432E">
      <w:pPr>
        <w:spacing w:after="0" w:line="240" w:lineRule="auto"/>
        <w:rPr>
          <w:rFonts w:ascii="Calibri" w:eastAsia="Calibri" w:hAnsi="Calibri" w:cs="Browallia New"/>
          <w:b/>
          <w:sz w:val="24"/>
          <w:szCs w:val="24"/>
          <w:u w:val="single"/>
          <w:lang w:val="en-US"/>
        </w:rPr>
      </w:pPr>
    </w:p>
    <w:p w14:paraId="55E35206" w14:textId="77777777" w:rsidR="00F211F2" w:rsidRPr="00C60ED0" w:rsidRDefault="00F211F2" w:rsidP="0087432E">
      <w:pPr>
        <w:spacing w:after="0" w:line="240" w:lineRule="auto"/>
        <w:rPr>
          <w:rFonts w:ascii="Calibri" w:eastAsia="Calibri" w:hAnsi="Calibri" w:cs="Browallia New"/>
          <w:b/>
          <w:sz w:val="24"/>
          <w:szCs w:val="24"/>
          <w:u w:val="single"/>
          <w:lang w:val="en-US"/>
        </w:rPr>
      </w:pPr>
    </w:p>
    <w:p w14:paraId="0CCE81DB" w14:textId="77777777" w:rsidR="00F211F2" w:rsidRDefault="00F211F2" w:rsidP="0087432E">
      <w:pPr>
        <w:spacing w:after="0" w:line="240" w:lineRule="auto"/>
        <w:rPr>
          <w:rFonts w:ascii="Calibri" w:eastAsia="Calibri" w:hAnsi="Calibri" w:cs="Browallia New"/>
          <w:b/>
          <w:sz w:val="24"/>
          <w:szCs w:val="24"/>
          <w:u w:val="single"/>
          <w:lang w:val="en-US"/>
        </w:rPr>
      </w:pPr>
    </w:p>
    <w:p w14:paraId="4C408D0A" w14:textId="16FB45AA" w:rsidR="00A4008E" w:rsidRPr="00E05E8B" w:rsidRDefault="000D1B52" w:rsidP="0010487B">
      <w:pPr>
        <w:spacing w:before="100" w:beforeAutospacing="1" w:after="0" w:line="240" w:lineRule="auto"/>
        <w:ind w:right="187"/>
        <w:contextualSpacing/>
        <w:jc w:val="both"/>
        <w:rPr>
          <w:sz w:val="24"/>
          <w:szCs w:val="24"/>
        </w:rPr>
      </w:pPr>
      <w:r>
        <w:rPr>
          <w:noProof/>
          <w:sz w:val="24"/>
          <w:szCs w:val="24"/>
          <w:lang w:val="en-US"/>
        </w:rPr>
        <mc:AlternateContent>
          <mc:Choice Requires="wps">
            <w:drawing>
              <wp:anchor distT="0" distB="0" distL="114300" distR="114300" simplePos="0" relativeHeight="251668480" behindDoc="0" locked="0" layoutInCell="1" allowOverlap="1" wp14:anchorId="40AC413B" wp14:editId="489EE871">
                <wp:simplePos x="0" y="0"/>
                <wp:positionH relativeFrom="column">
                  <wp:posOffset>4343400</wp:posOffset>
                </wp:positionH>
                <wp:positionV relativeFrom="paragraph">
                  <wp:posOffset>1067435</wp:posOffset>
                </wp:positionV>
                <wp:extent cx="2286000" cy="228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2860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89DAE2" w14:textId="4F9FE248" w:rsidR="000D1B52" w:rsidRDefault="000D1B52">
                            <w:r>
                              <w:t xml:space="preserve">            IL.BORE.UTC.2PN.VE20-02.24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2" type="#_x0000_t202" style="position:absolute;left:0;text-align:left;margin-left:342pt;margin-top:84.05pt;width:180pt;height:1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" filled="f" stroked="f">
                <v:textbox>
                  <w:txbxContent>
                    <w:p w14:paraId="4989DAE2" w14:textId="4F9FE248" w:rsidR="000D1B52" w:rsidRDefault="000D1B52">
                      <w:r>
                        <w:t xml:space="preserve">            IL.BORE.UTC.2PN.VE20-02.24</w:t>
                      </w:r>
                    </w:p>
                  </w:txbxContent>
                </v:textbox>
                <w10:wrap type="square"/>
              </v:shape>
            </w:pict>
          </mc:Fallback>
        </mc:AlternateContent>
      </w:r>
    </w:p>
    <w:sectPr w:rsidR="00A4008E" w:rsidRPr="00E05E8B" w:rsidSect="00F211F2">
      <w:type w:val="continuous"/>
      <w:pgSz w:w="12240" w:h="15840"/>
      <w:pgMar w:top="720" w:right="720" w:bottom="720" w:left="720" w:header="576" w:footer="706"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helly Wheeler" w:date="2020-02-14T09:38:00Z" w:initials="SW">
    <w:p w14:paraId="732B26F7" w14:textId="698F6E7D" w:rsidR="000240E9" w:rsidRDefault="000240E9">
      <w:pPr>
        <w:pStyle w:val="CommentText"/>
      </w:pPr>
      <w:r>
        <w:rPr>
          <w:rStyle w:val="CommentReference"/>
        </w:rPr>
        <w:annotationRef/>
      </w:r>
      <w:r>
        <w:t xml:space="preserve"> Indra Energy will need to provide the formula that is </w:t>
      </w:r>
      <w:proofErr w:type="spellStart"/>
      <w:r>
        <w:t>usesd</w:t>
      </w:r>
      <w:proofErr w:type="spellEnd"/>
      <w:r>
        <w:t xml:space="preserve"> to derive these numbers so it may be coded into the contract generator. </w:t>
      </w:r>
    </w:p>
  </w:comment>
  <w:comment w:id="1" w:author="Christina Costa" w:date="2020-02-14T12:56:00Z" w:initials="CC">
    <w:p w14:paraId="771E207F" w14:textId="7223B8BD" w:rsidR="000240E9" w:rsidRDefault="000240E9">
      <w:pPr>
        <w:pStyle w:val="CommentText"/>
      </w:pPr>
      <w:r>
        <w:rPr>
          <w:rStyle w:val="CommentReference"/>
        </w:rPr>
        <w:annotationRef/>
      </w:r>
      <w:r>
        <w:t>Please IT and or Operations</w:t>
      </w:r>
    </w:p>
  </w:comment>
  <w:comment w:id="2" w:author="Penny Guida" w:date="2020-02-17T11:47:00Z" w:initials="PG">
    <w:p w14:paraId="119A3727" w14:textId="1C1D95AE" w:rsidR="000240E9" w:rsidRPr="00F33F9D" w:rsidRDefault="000240E9" w:rsidP="00234559">
      <w:pPr>
        <w:pStyle w:val="ListParagraph"/>
        <w:spacing w:after="0" w:line="240" w:lineRule="auto"/>
        <w:ind w:left="0"/>
        <w:contextualSpacing w:val="0"/>
        <w:rPr>
          <w:rFonts w:eastAsia="Times New Roman"/>
        </w:rPr>
      </w:pPr>
      <w:r>
        <w:rPr>
          <w:rStyle w:val="CommentReference"/>
        </w:rPr>
        <w:annotationRef/>
      </w:r>
      <w:r>
        <w:rPr>
          <w:rFonts w:eastAsia="Times New Roman"/>
        </w:rPr>
        <w:t>Initial rate selected multiplied by usage</w:t>
      </w:r>
    </w:p>
    <w:p w14:paraId="42B2EDE4" w14:textId="0FAFEF59" w:rsidR="000240E9" w:rsidRDefault="000240E9">
      <w:pPr>
        <w:pStyle w:val="CommentText"/>
      </w:pPr>
    </w:p>
  </w:comment>
  <w:comment w:id="3" w:author="Shelly Wheeler" w:date="2020-02-14T09:37:00Z" w:initials="SW">
    <w:p w14:paraId="337B464E" w14:textId="3D2BA7F7" w:rsidR="000240E9" w:rsidRDefault="000240E9">
      <w:pPr>
        <w:pStyle w:val="CommentText"/>
      </w:pPr>
      <w:r>
        <w:rPr>
          <w:rStyle w:val="CommentReference"/>
        </w:rPr>
        <w:annotationRef/>
      </w:r>
      <w:r>
        <w:t xml:space="preserve">Indra Energy will need to provide the formula that is used to derive these number so it may be coded into the contract generator </w:t>
      </w:r>
    </w:p>
  </w:comment>
  <w:comment w:id="4" w:author="Christina Costa" w:date="2020-02-14T12:57:00Z" w:initials="CC">
    <w:p w14:paraId="5F731DF9" w14:textId="7025A0F6" w:rsidR="000240E9" w:rsidRDefault="000240E9">
      <w:pPr>
        <w:pStyle w:val="CommentText"/>
      </w:pPr>
      <w:r>
        <w:rPr>
          <w:rStyle w:val="CommentReference"/>
        </w:rPr>
        <w:annotationRef/>
      </w:r>
      <w:r>
        <w:t>Please ask IT and or Operations</w:t>
      </w:r>
    </w:p>
  </w:comment>
  <w:comment w:id="5" w:author="Penny Guida" w:date="2020-02-17T11:48:00Z" w:initials="PG">
    <w:p w14:paraId="7C89CD36" w14:textId="2A2FFB38" w:rsidR="000240E9" w:rsidRPr="00BE309F" w:rsidRDefault="000240E9" w:rsidP="00BE309F">
      <w:pPr>
        <w:shd w:val="clear" w:color="auto" w:fill="FFFFFF"/>
        <w:spacing w:after="180" w:line="288" w:lineRule="atLeast"/>
        <w:jc w:val="both"/>
        <w:rPr>
          <w:rFonts w:ascii="Arial" w:hAnsi="Arial" w:cs="Arial"/>
          <w:color w:val="000000"/>
          <w:sz w:val="18"/>
          <w:szCs w:val="18"/>
        </w:rPr>
      </w:pPr>
      <w:r>
        <w:rPr>
          <w:rStyle w:val="CommentReference"/>
        </w:rPr>
        <w:annotationRef/>
      </w:r>
      <w:r>
        <w:rPr>
          <w:rFonts w:eastAsia="Times New Roman"/>
        </w:rPr>
        <w:t>Second phase rate selected multiplied by usage</w:t>
      </w:r>
    </w:p>
  </w:comment>
  <w:comment w:id="6" w:author="Penny Guida" w:date="2020-02-17T11:51:00Z" w:initials="PG">
    <w:p w14:paraId="2CAE39A3" w14:textId="14213D2C" w:rsidR="000240E9" w:rsidRDefault="000240E9">
      <w:pPr>
        <w:pStyle w:val="CommentText"/>
      </w:pPr>
      <w:r>
        <w:rPr>
          <w:rStyle w:val="CommentReference"/>
        </w:rPr>
        <w:annotationRef/>
      </w:r>
      <w:r>
        <w:t>Add Signature for Agent</w:t>
      </w:r>
    </w:p>
  </w:comment>
  <w:comment w:id="9" w:author="Shelly Wheeler" w:date="2020-02-14T09:38:00Z" w:initials="SW">
    <w:p w14:paraId="12FAC9AB" w14:textId="37A686BA" w:rsidR="000240E9" w:rsidRDefault="000240E9">
      <w:pPr>
        <w:pStyle w:val="CommentText"/>
      </w:pPr>
      <w:r>
        <w:rPr>
          <w:rStyle w:val="CommentReference"/>
        </w:rPr>
        <w:annotationRef/>
      </w:r>
      <w:r>
        <w:t xml:space="preserve">  WHAT IS THIS???  Is it the customer’s </w:t>
      </w:r>
      <w:proofErr w:type="gramStart"/>
      <w:r>
        <w:t>address ?</w:t>
      </w:r>
      <w:proofErr w:type="gramEnd"/>
      <w:r>
        <w:t>??</w:t>
      </w:r>
    </w:p>
  </w:comment>
  <w:comment w:id="10" w:author="Christina Costa" w:date="2020-02-14T12:57:00Z" w:initials="CC">
    <w:p w14:paraId="6E9CDDA6" w14:textId="5EC5DD95" w:rsidR="000240E9" w:rsidRDefault="000240E9">
      <w:pPr>
        <w:pStyle w:val="CommentText"/>
      </w:pPr>
      <w:r>
        <w:rPr>
          <w:rStyle w:val="CommentReference"/>
        </w:rPr>
        <w:annotationRef/>
      </w:r>
      <w:r>
        <w:t>Address block means customer address</w:t>
      </w:r>
    </w:p>
  </w:comment>
  <w:comment w:id="13" w:author="Shelly Wheeler" w:date="2020-02-17T15:23:00Z" w:initials="SW">
    <w:p w14:paraId="2363B3D2" w14:textId="6CB2E927" w:rsidR="00464211" w:rsidRDefault="00464211">
      <w:pPr>
        <w:pStyle w:val="CommentText"/>
      </w:pPr>
      <w:r>
        <w:rPr>
          <w:rStyle w:val="CommentReference"/>
        </w:rPr>
        <w:annotationRef/>
      </w:r>
      <w:r>
        <w:t xml:space="preserve">Still pending direction from client on this as it will require scripting updates and a new variable to pull this detail into contracts. </w:t>
      </w:r>
    </w:p>
  </w:comment>
  <w:comment w:id="12" w:author="Penny Guida" w:date="2020-02-17T12:36:00Z" w:initials="PG">
    <w:p w14:paraId="018F459A" w14:textId="503DC4BB" w:rsidR="000240E9" w:rsidRDefault="000240E9">
      <w:pPr>
        <w:pStyle w:val="CommentText"/>
      </w:pPr>
      <w:r>
        <w:rPr>
          <w:rStyle w:val="CommentReference"/>
        </w:rPr>
        <w:annotationRef/>
      </w:r>
      <w:r>
        <w:t>We need programming to state how the customer wants to receive correspondence in the future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2B26F7" w15:done="0"/>
  <w15:commentEx w15:paraId="771E207F" w15:paraIdParent="732B26F7" w15:done="0"/>
  <w15:commentEx w15:paraId="42B2EDE4" w15:paraIdParent="732B26F7" w15:done="0"/>
  <w15:commentEx w15:paraId="337B464E" w15:done="0"/>
  <w15:commentEx w15:paraId="5F731DF9" w15:paraIdParent="337B464E" w15:done="0"/>
  <w15:commentEx w15:paraId="7C89CD36" w15:paraIdParent="337B464E" w15:done="0"/>
  <w15:commentEx w15:paraId="2CAE39A3" w15:done="0"/>
  <w15:commentEx w15:paraId="12FAC9AB" w15:done="0"/>
  <w15:commentEx w15:paraId="6E9CDDA6" w15:paraIdParent="12FAC9AB" w15:done="0"/>
  <w15:commentEx w15:paraId="2363B3D2" w15:done="0"/>
  <w15:commentEx w15:paraId="018F45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2B26F7" w16cid:durableId="21F11790"/>
  <w16cid:commentId w16cid:paraId="771E207F" w16cid:durableId="21F11798"/>
  <w16cid:commentId w16cid:paraId="42B2EDE4" w16cid:durableId="21F4FBE4"/>
  <w16cid:commentId w16cid:paraId="337B464E" w16cid:durableId="21F11791"/>
  <w16cid:commentId w16cid:paraId="5F731DF9" w16cid:durableId="21F117AC"/>
  <w16cid:commentId w16cid:paraId="7C89CD36" w16cid:durableId="21F4FC12"/>
  <w16cid:commentId w16cid:paraId="2CAE39A3" w16cid:durableId="21F4FCBF"/>
  <w16cid:commentId w16cid:paraId="12FAC9AB" w16cid:durableId="21F11792"/>
  <w16cid:commentId w16cid:paraId="6E9CDDA6" w16cid:durableId="21F117C4"/>
  <w16cid:commentId w16cid:paraId="2363B3D2" w16cid:durableId="21FE16A2"/>
  <w16cid:commentId w16cid:paraId="018F459A" w16cid:durableId="21F5075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1BE551" w14:textId="77777777" w:rsidR="00471E10" w:rsidRDefault="00471E10" w:rsidP="002344DD">
      <w:pPr>
        <w:spacing w:after="0" w:line="240" w:lineRule="auto"/>
      </w:pPr>
      <w:r>
        <w:separator/>
      </w:r>
    </w:p>
  </w:endnote>
  <w:endnote w:type="continuationSeparator" w:id="0">
    <w:p w14:paraId="193037BF" w14:textId="77777777" w:rsidR="00471E10" w:rsidRDefault="00471E10" w:rsidP="00234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Browallia New">
    <w:charset w:val="DE"/>
    <w:family w:val="swiss"/>
    <w:pitch w:val="variable"/>
    <w:sig w:usb0="81000003" w:usb1="00000000" w:usb2="00000000" w:usb3="00000000" w:csb0="0001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04ADC" w14:textId="77777777" w:rsidR="000240E9" w:rsidRDefault="000240E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D2E7B" w14:textId="77777777" w:rsidR="000240E9" w:rsidRDefault="000240E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9097D" w14:textId="77777777" w:rsidR="000240E9" w:rsidRDefault="000240E9">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5D758" w14:textId="77777777" w:rsidR="000240E9" w:rsidRDefault="000240E9">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C6B63" w14:textId="77777777" w:rsidR="000240E9" w:rsidRDefault="000240E9">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103" w14:textId="77777777" w:rsidR="000240E9" w:rsidRDefault="000240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9B5861" w14:textId="77777777" w:rsidR="00471E10" w:rsidRDefault="00471E10" w:rsidP="002344DD">
      <w:pPr>
        <w:spacing w:after="0" w:line="240" w:lineRule="auto"/>
      </w:pPr>
      <w:r>
        <w:separator/>
      </w:r>
    </w:p>
  </w:footnote>
  <w:footnote w:type="continuationSeparator" w:id="0">
    <w:p w14:paraId="0674DBB1" w14:textId="77777777" w:rsidR="00471E10" w:rsidRDefault="00471E10" w:rsidP="002344D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3C8F9" w14:textId="77777777" w:rsidR="000240E9" w:rsidRDefault="000240E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C8BE8" w14:textId="77777777" w:rsidR="000240E9" w:rsidRDefault="000240E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7E8FE" w14:textId="77777777" w:rsidR="000240E9" w:rsidRDefault="000240E9">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208C8" w14:textId="77777777" w:rsidR="000240E9" w:rsidRDefault="000240E9">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B4376" w14:textId="77777777" w:rsidR="000240E9" w:rsidRDefault="000240E9">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A6AD6" w14:textId="77777777" w:rsidR="000240E9" w:rsidRDefault="000240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61108"/>
    <w:multiLevelType w:val="hybridMultilevel"/>
    <w:tmpl w:val="419AF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A545BFD"/>
    <w:multiLevelType w:val="hybridMultilevel"/>
    <w:tmpl w:val="22CAE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a Costa">
    <w15:presenceInfo w15:providerId="AD" w15:userId="S::cgelo@columbiautilities.com::4a6a7714-8ff1-4c2c-96e7-6e8a80d2637c"/>
  </w15:person>
  <w15:person w15:author="Penny Guida">
    <w15:presenceInfo w15:providerId="AD" w15:userId="S-1-5-21-3900064754-2088021485-3777944312-77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zzmp10NoTrailerPromptID" w:val="ACTIVE.61623090.1"/>
  </w:docVars>
  <w:rsids>
    <w:rsidRoot w:val="002344DD"/>
    <w:rsid w:val="000240E9"/>
    <w:rsid w:val="0003373E"/>
    <w:rsid w:val="00040282"/>
    <w:rsid w:val="000456C9"/>
    <w:rsid w:val="000754BE"/>
    <w:rsid w:val="00081BD2"/>
    <w:rsid w:val="0008533A"/>
    <w:rsid w:val="000915C2"/>
    <w:rsid w:val="0009752B"/>
    <w:rsid w:val="000D1B52"/>
    <w:rsid w:val="000D48ED"/>
    <w:rsid w:val="000E3103"/>
    <w:rsid w:val="000F19BC"/>
    <w:rsid w:val="000F5BEA"/>
    <w:rsid w:val="00103684"/>
    <w:rsid w:val="0010487B"/>
    <w:rsid w:val="0012188C"/>
    <w:rsid w:val="001267DC"/>
    <w:rsid w:val="00161119"/>
    <w:rsid w:val="00174336"/>
    <w:rsid w:val="001A208C"/>
    <w:rsid w:val="001A5B3C"/>
    <w:rsid w:val="001B2095"/>
    <w:rsid w:val="001C707B"/>
    <w:rsid w:val="001E0CEC"/>
    <w:rsid w:val="001E786A"/>
    <w:rsid w:val="00213D89"/>
    <w:rsid w:val="00226CA3"/>
    <w:rsid w:val="00233C02"/>
    <w:rsid w:val="002344DD"/>
    <w:rsid w:val="00234559"/>
    <w:rsid w:val="002355DB"/>
    <w:rsid w:val="00237974"/>
    <w:rsid w:val="00250EDB"/>
    <w:rsid w:val="002A0E63"/>
    <w:rsid w:val="002B0BBA"/>
    <w:rsid w:val="002B50DB"/>
    <w:rsid w:val="00314913"/>
    <w:rsid w:val="003153E1"/>
    <w:rsid w:val="00315BB9"/>
    <w:rsid w:val="00335153"/>
    <w:rsid w:val="00363A3E"/>
    <w:rsid w:val="00365EB2"/>
    <w:rsid w:val="00371CA9"/>
    <w:rsid w:val="00386F61"/>
    <w:rsid w:val="00394A65"/>
    <w:rsid w:val="00396604"/>
    <w:rsid w:val="003D3B26"/>
    <w:rsid w:val="003E5496"/>
    <w:rsid w:val="003F35E6"/>
    <w:rsid w:val="004039EC"/>
    <w:rsid w:val="00407FCC"/>
    <w:rsid w:val="004234E4"/>
    <w:rsid w:val="00433075"/>
    <w:rsid w:val="004340F5"/>
    <w:rsid w:val="00454FDB"/>
    <w:rsid w:val="00460763"/>
    <w:rsid w:val="00464211"/>
    <w:rsid w:val="00471E10"/>
    <w:rsid w:val="00481514"/>
    <w:rsid w:val="00491C8A"/>
    <w:rsid w:val="00493201"/>
    <w:rsid w:val="004A752A"/>
    <w:rsid w:val="004D3C43"/>
    <w:rsid w:val="004E5C48"/>
    <w:rsid w:val="004E6737"/>
    <w:rsid w:val="005051BA"/>
    <w:rsid w:val="005138B6"/>
    <w:rsid w:val="00521B93"/>
    <w:rsid w:val="00531737"/>
    <w:rsid w:val="00547CF2"/>
    <w:rsid w:val="00552996"/>
    <w:rsid w:val="00566DD8"/>
    <w:rsid w:val="00570B7D"/>
    <w:rsid w:val="00572F1A"/>
    <w:rsid w:val="00587369"/>
    <w:rsid w:val="00590277"/>
    <w:rsid w:val="00590A5F"/>
    <w:rsid w:val="005B1951"/>
    <w:rsid w:val="005D155D"/>
    <w:rsid w:val="005F329F"/>
    <w:rsid w:val="005F4461"/>
    <w:rsid w:val="00603C50"/>
    <w:rsid w:val="00607956"/>
    <w:rsid w:val="00625EEC"/>
    <w:rsid w:val="006317D4"/>
    <w:rsid w:val="0065394F"/>
    <w:rsid w:val="00660EE9"/>
    <w:rsid w:val="00682D28"/>
    <w:rsid w:val="006B577D"/>
    <w:rsid w:val="006D0782"/>
    <w:rsid w:val="006D1043"/>
    <w:rsid w:val="006E3628"/>
    <w:rsid w:val="006E3BB5"/>
    <w:rsid w:val="006F1E24"/>
    <w:rsid w:val="00720C6B"/>
    <w:rsid w:val="00722668"/>
    <w:rsid w:val="00723A5E"/>
    <w:rsid w:val="007379FF"/>
    <w:rsid w:val="00737D97"/>
    <w:rsid w:val="00743FFC"/>
    <w:rsid w:val="00754F0B"/>
    <w:rsid w:val="0076429E"/>
    <w:rsid w:val="007774E8"/>
    <w:rsid w:val="00784357"/>
    <w:rsid w:val="00790215"/>
    <w:rsid w:val="007F00CE"/>
    <w:rsid w:val="007F3242"/>
    <w:rsid w:val="0082381E"/>
    <w:rsid w:val="00824F82"/>
    <w:rsid w:val="0084775C"/>
    <w:rsid w:val="008542C4"/>
    <w:rsid w:val="0087432E"/>
    <w:rsid w:val="008856C3"/>
    <w:rsid w:val="008873ED"/>
    <w:rsid w:val="008906FF"/>
    <w:rsid w:val="008A0F7C"/>
    <w:rsid w:val="008A49FF"/>
    <w:rsid w:val="008A5E07"/>
    <w:rsid w:val="008D22B8"/>
    <w:rsid w:val="008E2D8A"/>
    <w:rsid w:val="008E604A"/>
    <w:rsid w:val="008E7ED3"/>
    <w:rsid w:val="0091617F"/>
    <w:rsid w:val="00982EBF"/>
    <w:rsid w:val="00990BAB"/>
    <w:rsid w:val="009A7381"/>
    <w:rsid w:val="009B6994"/>
    <w:rsid w:val="009B6B3A"/>
    <w:rsid w:val="009D701C"/>
    <w:rsid w:val="009E4454"/>
    <w:rsid w:val="009E7A74"/>
    <w:rsid w:val="00A02319"/>
    <w:rsid w:val="00A248DB"/>
    <w:rsid w:val="00A27D02"/>
    <w:rsid w:val="00A374D9"/>
    <w:rsid w:val="00A4008E"/>
    <w:rsid w:val="00A63265"/>
    <w:rsid w:val="00A75942"/>
    <w:rsid w:val="00A84860"/>
    <w:rsid w:val="00AA3DC7"/>
    <w:rsid w:val="00AB63B3"/>
    <w:rsid w:val="00AB7009"/>
    <w:rsid w:val="00AC1DB2"/>
    <w:rsid w:val="00AC5064"/>
    <w:rsid w:val="00AC6E58"/>
    <w:rsid w:val="00AE5AC8"/>
    <w:rsid w:val="00AF06A0"/>
    <w:rsid w:val="00AF38EB"/>
    <w:rsid w:val="00B05ADB"/>
    <w:rsid w:val="00B11239"/>
    <w:rsid w:val="00B4124A"/>
    <w:rsid w:val="00B4582C"/>
    <w:rsid w:val="00B631B7"/>
    <w:rsid w:val="00B746CF"/>
    <w:rsid w:val="00B84954"/>
    <w:rsid w:val="00B9368D"/>
    <w:rsid w:val="00BA34EB"/>
    <w:rsid w:val="00BA52BC"/>
    <w:rsid w:val="00BB52AF"/>
    <w:rsid w:val="00BC5D5A"/>
    <w:rsid w:val="00BD3D0D"/>
    <w:rsid w:val="00BE309F"/>
    <w:rsid w:val="00BE5ADA"/>
    <w:rsid w:val="00C22664"/>
    <w:rsid w:val="00C33085"/>
    <w:rsid w:val="00C3406A"/>
    <w:rsid w:val="00C503E2"/>
    <w:rsid w:val="00C56B44"/>
    <w:rsid w:val="00C60ED0"/>
    <w:rsid w:val="00C72BB5"/>
    <w:rsid w:val="00C82634"/>
    <w:rsid w:val="00C938DA"/>
    <w:rsid w:val="00C93FA6"/>
    <w:rsid w:val="00C972C0"/>
    <w:rsid w:val="00CA6845"/>
    <w:rsid w:val="00CB0675"/>
    <w:rsid w:val="00CD11D2"/>
    <w:rsid w:val="00D143C5"/>
    <w:rsid w:val="00D2788F"/>
    <w:rsid w:val="00D36F5C"/>
    <w:rsid w:val="00D57385"/>
    <w:rsid w:val="00D72773"/>
    <w:rsid w:val="00D9581D"/>
    <w:rsid w:val="00DA06B9"/>
    <w:rsid w:val="00E1199A"/>
    <w:rsid w:val="00E11CCB"/>
    <w:rsid w:val="00E13BEB"/>
    <w:rsid w:val="00E17EC4"/>
    <w:rsid w:val="00E835B0"/>
    <w:rsid w:val="00EB57E2"/>
    <w:rsid w:val="00F15124"/>
    <w:rsid w:val="00F211F2"/>
    <w:rsid w:val="00F24064"/>
    <w:rsid w:val="00F33F9D"/>
    <w:rsid w:val="00F46E68"/>
    <w:rsid w:val="00F93A43"/>
    <w:rsid w:val="00FC73F5"/>
    <w:rsid w:val="00FD71DC"/>
    <w:rsid w:val="00FF0161"/>
    <w:rsid w:val="00FF2D4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9D19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B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4DD"/>
  </w:style>
  <w:style w:type="paragraph" w:styleId="Footer">
    <w:name w:val="footer"/>
    <w:basedOn w:val="Normal"/>
    <w:link w:val="FooterChar"/>
    <w:uiPriority w:val="99"/>
    <w:unhideWhenUsed/>
    <w:rsid w:val="00234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4DD"/>
  </w:style>
  <w:style w:type="paragraph" w:styleId="BalloonText">
    <w:name w:val="Balloon Text"/>
    <w:basedOn w:val="Normal"/>
    <w:link w:val="BalloonTextChar"/>
    <w:uiPriority w:val="99"/>
    <w:semiHidden/>
    <w:unhideWhenUsed/>
    <w:rsid w:val="00234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4DD"/>
    <w:rPr>
      <w:rFonts w:ascii="Tahoma" w:hAnsi="Tahoma" w:cs="Tahoma"/>
      <w:sz w:val="16"/>
      <w:szCs w:val="16"/>
    </w:rPr>
  </w:style>
  <w:style w:type="paragraph" w:styleId="BodyText">
    <w:name w:val="Body Text"/>
    <w:basedOn w:val="Normal"/>
    <w:link w:val="BodyTextChar"/>
    <w:uiPriority w:val="1"/>
    <w:qFormat/>
    <w:rsid w:val="006317D4"/>
    <w:pPr>
      <w:widowControl w:val="0"/>
      <w:autoSpaceDE w:val="0"/>
      <w:autoSpaceDN w:val="0"/>
      <w:adjustRightInd w:val="0"/>
      <w:spacing w:after="0" w:line="240" w:lineRule="auto"/>
    </w:pPr>
    <w:rPr>
      <w:rFonts w:ascii="Arial Unicode MS" w:eastAsia="Arial Unicode MS" w:hAnsi="Times New Roman" w:cs="Arial Unicode MS"/>
      <w:sz w:val="16"/>
      <w:szCs w:val="16"/>
      <w:lang w:val="en-US"/>
    </w:rPr>
  </w:style>
  <w:style w:type="character" w:customStyle="1" w:styleId="BodyTextChar">
    <w:name w:val="Body Text Char"/>
    <w:basedOn w:val="DefaultParagraphFont"/>
    <w:link w:val="BodyText"/>
    <w:uiPriority w:val="1"/>
    <w:rsid w:val="006317D4"/>
    <w:rPr>
      <w:rFonts w:ascii="Arial Unicode MS" w:eastAsia="Arial Unicode MS" w:hAnsi="Times New Roman" w:cs="Arial Unicode MS"/>
      <w:sz w:val="16"/>
      <w:szCs w:val="16"/>
      <w:lang w:val="en-US"/>
    </w:rPr>
  </w:style>
  <w:style w:type="character" w:styleId="Hyperlink">
    <w:name w:val="Hyperlink"/>
    <w:basedOn w:val="DefaultParagraphFont"/>
    <w:uiPriority w:val="99"/>
    <w:unhideWhenUsed/>
    <w:rsid w:val="006317D4"/>
    <w:rPr>
      <w:color w:val="0563C1"/>
      <w:u w:val="single"/>
    </w:rPr>
  </w:style>
  <w:style w:type="table" w:styleId="TableGrid">
    <w:name w:val="Table Grid"/>
    <w:basedOn w:val="TableNormal"/>
    <w:uiPriority w:val="39"/>
    <w:rsid w:val="00454FD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B2095"/>
    <w:rPr>
      <w:sz w:val="16"/>
      <w:szCs w:val="16"/>
    </w:rPr>
  </w:style>
  <w:style w:type="paragraph" w:styleId="CommentText">
    <w:name w:val="annotation text"/>
    <w:basedOn w:val="Normal"/>
    <w:link w:val="CommentTextChar"/>
    <w:uiPriority w:val="99"/>
    <w:semiHidden/>
    <w:unhideWhenUsed/>
    <w:rsid w:val="001B2095"/>
    <w:pPr>
      <w:spacing w:line="240" w:lineRule="auto"/>
    </w:pPr>
    <w:rPr>
      <w:sz w:val="20"/>
      <w:szCs w:val="20"/>
    </w:rPr>
  </w:style>
  <w:style w:type="character" w:customStyle="1" w:styleId="CommentTextChar">
    <w:name w:val="Comment Text Char"/>
    <w:basedOn w:val="DefaultParagraphFont"/>
    <w:link w:val="CommentText"/>
    <w:uiPriority w:val="99"/>
    <w:semiHidden/>
    <w:rsid w:val="001B2095"/>
    <w:rPr>
      <w:sz w:val="20"/>
      <w:szCs w:val="20"/>
    </w:rPr>
  </w:style>
  <w:style w:type="paragraph" w:styleId="CommentSubject">
    <w:name w:val="annotation subject"/>
    <w:basedOn w:val="CommentText"/>
    <w:next w:val="CommentText"/>
    <w:link w:val="CommentSubjectChar"/>
    <w:uiPriority w:val="99"/>
    <w:semiHidden/>
    <w:unhideWhenUsed/>
    <w:rsid w:val="001B2095"/>
    <w:rPr>
      <w:b/>
      <w:bCs/>
    </w:rPr>
  </w:style>
  <w:style w:type="character" w:customStyle="1" w:styleId="CommentSubjectChar">
    <w:name w:val="Comment Subject Char"/>
    <w:basedOn w:val="CommentTextChar"/>
    <w:link w:val="CommentSubject"/>
    <w:uiPriority w:val="99"/>
    <w:semiHidden/>
    <w:rsid w:val="001B2095"/>
    <w:rPr>
      <w:b/>
      <w:bCs/>
      <w:sz w:val="20"/>
      <w:szCs w:val="20"/>
    </w:rPr>
  </w:style>
  <w:style w:type="paragraph" w:styleId="Revision">
    <w:name w:val="Revision"/>
    <w:hidden/>
    <w:uiPriority w:val="99"/>
    <w:semiHidden/>
    <w:rsid w:val="008542C4"/>
    <w:pPr>
      <w:spacing w:after="0" w:line="240" w:lineRule="auto"/>
    </w:pPr>
  </w:style>
  <w:style w:type="paragraph" w:styleId="ListParagraph">
    <w:name w:val="List Paragraph"/>
    <w:basedOn w:val="Normal"/>
    <w:uiPriority w:val="34"/>
    <w:qFormat/>
    <w:rsid w:val="00521B93"/>
    <w:pPr>
      <w:ind w:left="720"/>
      <w:contextualSpacing/>
    </w:pPr>
    <w:rPr>
      <w:rFonts w:ascii="Times New Roman" w:hAnsi="Times New Roman"/>
      <w:lang w:val="en-US"/>
    </w:rPr>
  </w:style>
  <w:style w:type="character" w:customStyle="1" w:styleId="UnresolvedMention1">
    <w:name w:val="Unresolved Mention1"/>
    <w:basedOn w:val="DefaultParagraphFont"/>
    <w:uiPriority w:val="99"/>
    <w:semiHidden/>
    <w:unhideWhenUsed/>
    <w:rsid w:val="00A4008E"/>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B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4DD"/>
  </w:style>
  <w:style w:type="paragraph" w:styleId="Footer">
    <w:name w:val="footer"/>
    <w:basedOn w:val="Normal"/>
    <w:link w:val="FooterChar"/>
    <w:uiPriority w:val="99"/>
    <w:unhideWhenUsed/>
    <w:rsid w:val="00234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4DD"/>
  </w:style>
  <w:style w:type="paragraph" w:styleId="BalloonText">
    <w:name w:val="Balloon Text"/>
    <w:basedOn w:val="Normal"/>
    <w:link w:val="BalloonTextChar"/>
    <w:uiPriority w:val="99"/>
    <w:semiHidden/>
    <w:unhideWhenUsed/>
    <w:rsid w:val="00234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4DD"/>
    <w:rPr>
      <w:rFonts w:ascii="Tahoma" w:hAnsi="Tahoma" w:cs="Tahoma"/>
      <w:sz w:val="16"/>
      <w:szCs w:val="16"/>
    </w:rPr>
  </w:style>
  <w:style w:type="paragraph" w:styleId="BodyText">
    <w:name w:val="Body Text"/>
    <w:basedOn w:val="Normal"/>
    <w:link w:val="BodyTextChar"/>
    <w:uiPriority w:val="1"/>
    <w:qFormat/>
    <w:rsid w:val="006317D4"/>
    <w:pPr>
      <w:widowControl w:val="0"/>
      <w:autoSpaceDE w:val="0"/>
      <w:autoSpaceDN w:val="0"/>
      <w:adjustRightInd w:val="0"/>
      <w:spacing w:after="0" w:line="240" w:lineRule="auto"/>
    </w:pPr>
    <w:rPr>
      <w:rFonts w:ascii="Arial Unicode MS" w:eastAsia="Arial Unicode MS" w:hAnsi="Times New Roman" w:cs="Arial Unicode MS"/>
      <w:sz w:val="16"/>
      <w:szCs w:val="16"/>
      <w:lang w:val="en-US"/>
    </w:rPr>
  </w:style>
  <w:style w:type="character" w:customStyle="1" w:styleId="BodyTextChar">
    <w:name w:val="Body Text Char"/>
    <w:basedOn w:val="DefaultParagraphFont"/>
    <w:link w:val="BodyText"/>
    <w:uiPriority w:val="1"/>
    <w:rsid w:val="006317D4"/>
    <w:rPr>
      <w:rFonts w:ascii="Arial Unicode MS" w:eastAsia="Arial Unicode MS" w:hAnsi="Times New Roman" w:cs="Arial Unicode MS"/>
      <w:sz w:val="16"/>
      <w:szCs w:val="16"/>
      <w:lang w:val="en-US"/>
    </w:rPr>
  </w:style>
  <w:style w:type="character" w:styleId="Hyperlink">
    <w:name w:val="Hyperlink"/>
    <w:basedOn w:val="DefaultParagraphFont"/>
    <w:uiPriority w:val="99"/>
    <w:unhideWhenUsed/>
    <w:rsid w:val="006317D4"/>
    <w:rPr>
      <w:color w:val="0563C1"/>
      <w:u w:val="single"/>
    </w:rPr>
  </w:style>
  <w:style w:type="table" w:styleId="TableGrid">
    <w:name w:val="Table Grid"/>
    <w:basedOn w:val="TableNormal"/>
    <w:uiPriority w:val="39"/>
    <w:rsid w:val="00454FD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B2095"/>
    <w:rPr>
      <w:sz w:val="16"/>
      <w:szCs w:val="16"/>
    </w:rPr>
  </w:style>
  <w:style w:type="paragraph" w:styleId="CommentText">
    <w:name w:val="annotation text"/>
    <w:basedOn w:val="Normal"/>
    <w:link w:val="CommentTextChar"/>
    <w:uiPriority w:val="99"/>
    <w:semiHidden/>
    <w:unhideWhenUsed/>
    <w:rsid w:val="001B2095"/>
    <w:pPr>
      <w:spacing w:line="240" w:lineRule="auto"/>
    </w:pPr>
    <w:rPr>
      <w:sz w:val="20"/>
      <w:szCs w:val="20"/>
    </w:rPr>
  </w:style>
  <w:style w:type="character" w:customStyle="1" w:styleId="CommentTextChar">
    <w:name w:val="Comment Text Char"/>
    <w:basedOn w:val="DefaultParagraphFont"/>
    <w:link w:val="CommentText"/>
    <w:uiPriority w:val="99"/>
    <w:semiHidden/>
    <w:rsid w:val="001B2095"/>
    <w:rPr>
      <w:sz w:val="20"/>
      <w:szCs w:val="20"/>
    </w:rPr>
  </w:style>
  <w:style w:type="paragraph" w:styleId="CommentSubject">
    <w:name w:val="annotation subject"/>
    <w:basedOn w:val="CommentText"/>
    <w:next w:val="CommentText"/>
    <w:link w:val="CommentSubjectChar"/>
    <w:uiPriority w:val="99"/>
    <w:semiHidden/>
    <w:unhideWhenUsed/>
    <w:rsid w:val="001B2095"/>
    <w:rPr>
      <w:b/>
      <w:bCs/>
    </w:rPr>
  </w:style>
  <w:style w:type="character" w:customStyle="1" w:styleId="CommentSubjectChar">
    <w:name w:val="Comment Subject Char"/>
    <w:basedOn w:val="CommentTextChar"/>
    <w:link w:val="CommentSubject"/>
    <w:uiPriority w:val="99"/>
    <w:semiHidden/>
    <w:rsid w:val="001B2095"/>
    <w:rPr>
      <w:b/>
      <w:bCs/>
      <w:sz w:val="20"/>
      <w:szCs w:val="20"/>
    </w:rPr>
  </w:style>
  <w:style w:type="paragraph" w:styleId="Revision">
    <w:name w:val="Revision"/>
    <w:hidden/>
    <w:uiPriority w:val="99"/>
    <w:semiHidden/>
    <w:rsid w:val="008542C4"/>
    <w:pPr>
      <w:spacing w:after="0" w:line="240" w:lineRule="auto"/>
    </w:pPr>
  </w:style>
  <w:style w:type="paragraph" w:styleId="ListParagraph">
    <w:name w:val="List Paragraph"/>
    <w:basedOn w:val="Normal"/>
    <w:uiPriority w:val="34"/>
    <w:qFormat/>
    <w:rsid w:val="00521B93"/>
    <w:pPr>
      <w:ind w:left="720"/>
      <w:contextualSpacing/>
    </w:pPr>
    <w:rPr>
      <w:rFonts w:ascii="Times New Roman" w:hAnsi="Times New Roman"/>
      <w:lang w:val="en-US"/>
    </w:rPr>
  </w:style>
  <w:style w:type="character" w:customStyle="1" w:styleId="UnresolvedMention1">
    <w:name w:val="Unresolved Mention1"/>
    <w:basedOn w:val="DefaultParagraphFont"/>
    <w:uiPriority w:val="99"/>
    <w:semiHidden/>
    <w:unhideWhenUsed/>
    <w:rsid w:val="00A40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731422">
      <w:bodyDiv w:val="1"/>
      <w:marLeft w:val="0"/>
      <w:marRight w:val="0"/>
      <w:marTop w:val="0"/>
      <w:marBottom w:val="0"/>
      <w:divBdr>
        <w:top w:val="none" w:sz="0" w:space="0" w:color="auto"/>
        <w:left w:val="none" w:sz="0" w:space="0" w:color="auto"/>
        <w:bottom w:val="none" w:sz="0" w:space="0" w:color="auto"/>
        <w:right w:val="none" w:sz="0" w:space="0" w:color="auto"/>
      </w:divBdr>
    </w:div>
    <w:div w:id="1276406629">
      <w:bodyDiv w:val="1"/>
      <w:marLeft w:val="0"/>
      <w:marRight w:val="0"/>
      <w:marTop w:val="0"/>
      <w:marBottom w:val="0"/>
      <w:divBdr>
        <w:top w:val="none" w:sz="0" w:space="0" w:color="auto"/>
        <w:left w:val="none" w:sz="0" w:space="0" w:color="auto"/>
        <w:bottom w:val="none" w:sz="0" w:space="0" w:color="auto"/>
        <w:right w:val="none" w:sz="0" w:space="0" w:color="auto"/>
      </w:divBdr>
    </w:div>
    <w:div w:id="152509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CustomerCare@IndraEnergy.com" TargetMode="External"/><Relationship Id="rId21" Type="http://schemas.openxmlformats.org/officeDocument/2006/relationships/hyperlink" Target="http://www.pluginillinois.org" TargetMode="External"/><Relationship Id="rId22" Type="http://schemas.openxmlformats.org/officeDocument/2006/relationships/hyperlink" Target="http://www.pluginillinois.org" TargetMode="External"/><Relationship Id="rId23" Type="http://schemas.openxmlformats.org/officeDocument/2006/relationships/image" Target="media/image3.png"/><Relationship Id="rId24" Type="http://schemas.openxmlformats.org/officeDocument/2006/relationships/hyperlink" Target="mailto:CustomerCare@IndraEnergy.com" TargetMode="External"/><Relationship Id="rId25" Type="http://schemas.openxmlformats.org/officeDocument/2006/relationships/hyperlink" Target="http://www.icc.illinois.gov/consumer/complaint/" TargetMode="External"/><Relationship Id="rId26" Type="http://schemas.openxmlformats.org/officeDocument/2006/relationships/hyperlink" Target="http://www.icc.illinois.gov/" TargetMode="External"/><Relationship Id="rId27" Type="http://schemas.openxmlformats.org/officeDocument/2006/relationships/hyperlink" Target="https://IndraEnergy.com/environmental-disclosure/" TargetMode="External"/><Relationship Id="rId28" Type="http://schemas.openxmlformats.org/officeDocument/2006/relationships/hyperlink" Target="http://www.pluginillinois.org" TargetMode="External"/><Relationship Id="rId2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5.xml"/><Relationship Id="rId31" Type="http://schemas.openxmlformats.org/officeDocument/2006/relationships/footer" Target="footer4.xml"/><Relationship Id="rId32" Type="http://schemas.openxmlformats.org/officeDocument/2006/relationships/footer" Target="footer5.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6.xml"/><Relationship Id="rId34" Type="http://schemas.openxmlformats.org/officeDocument/2006/relationships/footer" Target="footer6.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IndraEnergy.com" TargetMode="External"/><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2.png"/><Relationship Id="rId19" Type="http://schemas.openxmlformats.org/officeDocument/2006/relationships/hyperlink" Target="mailto:CustomerCare@IndraEnergy.com" TargetMode="External"/><Relationship Id="rId37" Type="http://schemas.microsoft.com/office/2011/relationships/people" Target="people.xml"/><Relationship Id="rId38" Type="http://schemas.microsoft.com/office/2011/relationships/commentsExtended" Target="commentsExtended.xml"/><Relationship Id="rId3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837B9-0E96-5B43-8B6C-8642FBAB8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3390</Words>
  <Characters>19324</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dc:creator>
  <cp:lastModifiedBy>Shelly Wheeler</cp:lastModifiedBy>
  <cp:revision>2</cp:revision>
  <cp:lastPrinted>2019-10-24T15:40:00Z</cp:lastPrinted>
  <dcterms:created xsi:type="dcterms:W3CDTF">2020-02-26T16:32:00Z</dcterms:created>
  <dcterms:modified xsi:type="dcterms:W3CDTF">2020-02-26T16:32:00Z</dcterms:modified>
</cp:coreProperties>
</file>